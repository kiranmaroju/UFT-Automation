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D9429" w14:textId="1705DEF1" w:rsidR="0054707F" w:rsidRDefault="0054707F" w:rsidP="0054707F">
      <w:pPr>
        <w:spacing w:line="240" w:lineRule="auto"/>
      </w:pPr>
      <w:r w:rsidRPr="0054707F">
        <w:rPr>
          <w:b/>
        </w:rPr>
        <w:t>Document ID</w:t>
      </w:r>
      <w:r>
        <w:t xml:space="preserve">: </w:t>
      </w:r>
      <w:ins w:id="0" w:author="Kiran Maroju (MFG)" w:date="2020-02-17T18:10:00Z">
        <w:r w:rsidR="00D527E8">
          <w:t>PRE</w:t>
        </w:r>
        <w:r>
          <w:t>12345</w:t>
        </w:r>
      </w:ins>
      <w:del w:id="1" w:author="Kiran Maroju (MFG)" w:date="2020-02-17T18:10:00Z">
        <w:r>
          <w:delText>XYZ12345</w:delText>
        </w:r>
      </w:del>
    </w:p>
    <w:p w14:paraId="6FE9C7AD" w14:textId="57469393" w:rsidR="0054707F" w:rsidRDefault="0054707F" w:rsidP="0054707F">
      <w:pPr>
        <w:spacing w:line="240" w:lineRule="auto"/>
      </w:pPr>
      <w:r w:rsidRPr="0054707F">
        <w:rPr>
          <w:b/>
        </w:rPr>
        <w:t>Time Generated</w:t>
      </w:r>
      <w:r>
        <w:t>: 2020-02-</w:t>
      </w:r>
      <w:ins w:id="2" w:author="Kiran Maroju (MFG)" w:date="2020-02-17T18:10:00Z">
        <w:r>
          <w:t>1</w:t>
        </w:r>
        <w:r w:rsidR="00D527E8">
          <w:t>1</w:t>
        </w:r>
      </w:ins>
      <w:del w:id="3" w:author="Kiran Maroju (MFG)" w:date="2020-02-17T18:10:00Z">
        <w:r>
          <w:delText>12</w:delText>
        </w:r>
      </w:del>
    </w:p>
    <w:p w14:paraId="769E2F6E" w14:textId="49985EF2" w:rsidR="0054707F" w:rsidRDefault="0054707F" w:rsidP="0054707F">
      <w:pPr>
        <w:spacing w:line="240" w:lineRule="auto"/>
      </w:pPr>
      <w:r w:rsidRPr="0054707F">
        <w:rPr>
          <w:b/>
        </w:rPr>
        <w:t>Generated By</w:t>
      </w:r>
      <w:r>
        <w:t xml:space="preserve">: </w:t>
      </w:r>
      <w:ins w:id="4" w:author="Kiran Maroju (MFG)" w:date="2020-02-17T18:10:00Z">
        <w:r w:rsidR="00D527E8">
          <w:t>PRE</w:t>
        </w:r>
        <w:r>
          <w:t>USER1234</w:t>
        </w:r>
      </w:ins>
      <w:del w:id="5" w:author="Kiran Maroju (MFG)" w:date="2020-02-17T18:10:00Z">
        <w:r>
          <w:delText>USER1234</w:delText>
        </w:r>
      </w:del>
    </w:p>
    <w:p w14:paraId="2D8E8B45" w14:textId="77777777" w:rsidR="0054707F" w:rsidRDefault="0054707F"/>
    <w:p w14:paraId="508196BB" w14:textId="757F3D02" w:rsidR="00B164FC" w:rsidRDefault="000C499E">
      <w:r>
        <w:t xml:space="preserve">This is just </w:t>
      </w:r>
      <w:r w:rsidRPr="00D527E8">
        <w:rPr>
          <w:highlight w:val="red"/>
          <w:rPrChange w:id="6" w:author="Kiran Maroju (MFG)" w:date="2020-02-17T18:10:00Z">
            <w:rPr>
              <w:highlight w:val="yellow"/>
            </w:rPr>
          </w:rPrChange>
        </w:rPr>
        <w:t>sample</w:t>
      </w:r>
      <w:r>
        <w:t xml:space="preserve"> </w:t>
      </w:r>
      <w:ins w:id="7" w:author="Kiran Maroju (MFG)" w:date="2020-02-17T18:10:00Z">
        <w:r w:rsidR="000C0BFD">
          <w:t xml:space="preserve">word </w:t>
        </w:r>
      </w:ins>
      <w:r w:rsidRPr="00F275A9">
        <w:rPr>
          <w:i/>
        </w:rPr>
        <w:t>document</w:t>
      </w:r>
      <w:r>
        <w:t xml:space="preserve"> to </w:t>
      </w:r>
      <w:r w:rsidRPr="00D527E8">
        <w:rPr>
          <w:rFonts w:ascii="Algerian" w:hAnsi="Algerian"/>
          <w:b/>
          <w:rPrChange w:id="8" w:author="Kiran Maroju (MFG)" w:date="2020-02-17T18:10:00Z">
            <w:rPr>
              <w:b/>
            </w:rPr>
          </w:rPrChange>
        </w:rPr>
        <w:t>compare</w:t>
      </w:r>
      <w:r>
        <w:t xml:space="preserve"> 2 similar word </w:t>
      </w:r>
      <w:r w:rsidRPr="008560D6">
        <w:rPr>
          <w:rFonts w:ascii="Algerian" w:hAnsi="Algerian"/>
        </w:rPr>
        <w:t>documents</w:t>
      </w:r>
      <w:r>
        <w:t>.</w:t>
      </w:r>
    </w:p>
    <w:p w14:paraId="16805469" w14:textId="77777777" w:rsidR="000C499E" w:rsidRDefault="000C499E"/>
    <w:p w14:paraId="5432F6C4" w14:textId="77777777" w:rsidR="000C499E" w:rsidRPr="001828C0" w:rsidRDefault="008B1C6D">
      <w:pPr>
        <w:rPr>
          <w:color w:val="4472C4" w:themeColor="accent5"/>
          <w:rPrChange w:id="9" w:author="Kiran Maroju (MFG)" w:date="2020-02-17T18:10:00Z">
            <w:rPr>
              <w:i/>
              <w:color w:val="4472C4" w:themeColor="accent5"/>
            </w:rPr>
          </w:rPrChange>
        </w:rPr>
      </w:pPr>
      <w:r w:rsidRPr="001828C0">
        <w:rPr>
          <w:color w:val="4472C4" w:themeColor="accent5"/>
          <w:highlight w:val="yellow"/>
          <w:rPrChange w:id="10" w:author="Kiran Maroju (MFG)" w:date="2020-02-17T18:10:00Z">
            <w:rPr>
              <w:i/>
              <w:color w:val="4472C4" w:themeColor="accent5"/>
              <w:highlight w:val="yellow"/>
            </w:rPr>
          </w:rPrChange>
        </w:rPr>
        <w:t>Image Check:</w:t>
      </w:r>
    </w:p>
    <w:p w14:paraId="2D54606D" w14:textId="77777777" w:rsidR="008B1C6D" w:rsidRDefault="008B1C6D">
      <w:pPr>
        <w:rPr>
          <w:ins w:id="11" w:author="Kiran Maroju (MFG)" w:date="2020-02-17T18:10:00Z"/>
        </w:rPr>
      </w:pPr>
      <w:ins w:id="12" w:author="Kiran Maroju (MFG)" w:date="2020-02-17T18:10:00Z">
        <w:r>
          <w:rPr>
            <w:noProof/>
          </w:rPr>
          <w:drawing>
            <wp:inline distT="0" distB="0" distL="0" distR="0" wp14:anchorId="19040241" wp14:editId="49D7241F">
              <wp:extent cx="2076450" cy="1435100"/>
              <wp:effectExtent l="0" t="0" r="0" b="0"/>
              <wp:docPr id="3" name="Picture 3" descr="Image result for utc compan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utc company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76855" cy="1435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231A701" w14:textId="77777777" w:rsidR="008B1C6D" w:rsidRDefault="008B1C6D">
      <w:pPr>
        <w:rPr>
          <w:del w:id="13" w:author="Kiran Maroju (MFG)" w:date="2020-02-17T18:10:00Z"/>
        </w:rPr>
      </w:pPr>
      <w:del w:id="14" w:author="Kiran Maroju (MFG)" w:date="2020-02-17T18:10:00Z">
        <w:r>
          <w:rPr>
            <w:noProof/>
          </w:rPr>
          <w:drawing>
            <wp:inline distT="0" distB="0" distL="0" distR="0">
              <wp:extent cx="5943600" cy="1435379"/>
              <wp:effectExtent l="0" t="0" r="0" b="0"/>
              <wp:docPr id="2" name="Picture 2" descr="Image result for utc compan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utc company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4353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05E09720" w14:textId="77777777" w:rsidR="008B1C6D" w:rsidRDefault="008B1C6D"/>
    <w:p w14:paraId="14125E3A" w14:textId="77777777" w:rsidR="008B1C6D" w:rsidRPr="00F275A9" w:rsidRDefault="00F275A9">
      <w:pPr>
        <w:rPr>
          <w:b/>
          <w:u w:val="single"/>
        </w:rPr>
      </w:pPr>
      <w:r w:rsidRPr="00F275A9">
        <w:rPr>
          <w:b/>
          <w:highlight w:val="yellow"/>
          <w:u w:val="single"/>
        </w:rPr>
        <w:t>Table check: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75A9" w14:paraId="5228D6EE" w14:textId="77777777" w:rsidTr="00F275A9">
        <w:tc>
          <w:tcPr>
            <w:tcW w:w="2337" w:type="dxa"/>
          </w:tcPr>
          <w:p w14:paraId="1FB58202" w14:textId="77777777" w:rsidR="00F275A9" w:rsidRDefault="00F275A9">
            <w:r>
              <w:t>Employee ID</w:t>
            </w:r>
          </w:p>
        </w:tc>
        <w:tc>
          <w:tcPr>
            <w:tcW w:w="2337" w:type="dxa"/>
          </w:tcPr>
          <w:p w14:paraId="11493D47" w14:textId="77777777" w:rsidR="00F275A9" w:rsidRDefault="00F275A9">
            <w:r>
              <w:t>First name</w:t>
            </w:r>
          </w:p>
        </w:tc>
        <w:tc>
          <w:tcPr>
            <w:tcW w:w="2338" w:type="dxa"/>
          </w:tcPr>
          <w:p w14:paraId="41C08943" w14:textId="77777777" w:rsidR="00F275A9" w:rsidRDefault="00F275A9">
            <w:r>
              <w:t>Last Name</w:t>
            </w:r>
          </w:p>
        </w:tc>
        <w:tc>
          <w:tcPr>
            <w:tcW w:w="2338" w:type="dxa"/>
          </w:tcPr>
          <w:p w14:paraId="125E9939" w14:textId="77777777" w:rsidR="00F275A9" w:rsidRDefault="00F275A9">
            <w:r>
              <w:t>Phone no.</w:t>
            </w:r>
          </w:p>
        </w:tc>
      </w:tr>
      <w:tr w:rsidR="00F275A9" w14:paraId="0529184E" w14:textId="77777777" w:rsidTr="00F275A9">
        <w:tc>
          <w:tcPr>
            <w:tcW w:w="2337" w:type="dxa"/>
          </w:tcPr>
          <w:p w14:paraId="03CA3D49" w14:textId="77777777" w:rsidR="00F275A9" w:rsidRDefault="00F275A9">
            <w:r>
              <w:t>1234</w:t>
            </w:r>
          </w:p>
        </w:tc>
        <w:tc>
          <w:tcPr>
            <w:tcW w:w="2337" w:type="dxa"/>
          </w:tcPr>
          <w:p w14:paraId="009DBE50" w14:textId="5D918F0E" w:rsidR="00F275A9" w:rsidRDefault="00F275A9">
            <w:moveFromRangeStart w:id="15" w:author="Kiran Maroju (MFG)" w:date="2020-02-17T18:10:00Z" w:name="move32855451"/>
            <w:moveFrom w:id="16" w:author="Kiran Maroju (MFG)" w:date="2020-02-17T18:10:00Z">
              <w:r>
                <w:t>Kiran</w:t>
              </w:r>
            </w:moveFrom>
            <w:moveFromRangeEnd w:id="15"/>
            <w:moveToRangeStart w:id="17" w:author="Kiran Maroju (MFG)" w:date="2020-02-17T18:10:00Z" w:name="move32855452"/>
            <w:moveTo w:id="18" w:author="Kiran Maroju (MFG)" w:date="2020-02-17T18:10:00Z">
              <w:r>
                <w:t>Ramesh</w:t>
              </w:r>
            </w:moveTo>
            <w:moveToRangeEnd w:id="17"/>
          </w:p>
        </w:tc>
        <w:tc>
          <w:tcPr>
            <w:tcW w:w="2338" w:type="dxa"/>
          </w:tcPr>
          <w:p w14:paraId="3E9ABDA8" w14:textId="77777777" w:rsidR="00F275A9" w:rsidRDefault="00F275A9">
            <w:r>
              <w:t>Maroju</w:t>
            </w:r>
          </w:p>
        </w:tc>
        <w:tc>
          <w:tcPr>
            <w:tcW w:w="2338" w:type="dxa"/>
          </w:tcPr>
          <w:p w14:paraId="516AB185" w14:textId="3429E51A" w:rsidR="00F275A9" w:rsidRDefault="00F275A9">
            <w:ins w:id="19" w:author="Kiran Maroju (MFG)" w:date="2020-02-17T18:10:00Z">
              <w:r>
                <w:t>98988</w:t>
              </w:r>
              <w:r w:rsidR="00802B40">
                <w:t>1</w:t>
              </w:r>
            </w:ins>
            <w:del w:id="20" w:author="Kiran Maroju (MFG)" w:date="2020-02-17T18:10:00Z">
              <w:r>
                <w:delText>989889</w:delText>
              </w:r>
            </w:del>
          </w:p>
        </w:tc>
      </w:tr>
      <w:tr w:rsidR="00F275A9" w14:paraId="39E4E51B" w14:textId="77777777" w:rsidTr="00F275A9">
        <w:tc>
          <w:tcPr>
            <w:tcW w:w="2337" w:type="dxa"/>
          </w:tcPr>
          <w:p w14:paraId="14962BC6" w14:textId="77777777" w:rsidR="00F275A9" w:rsidRDefault="00F275A9">
            <w:r>
              <w:t>1235</w:t>
            </w:r>
          </w:p>
        </w:tc>
        <w:tc>
          <w:tcPr>
            <w:tcW w:w="2337" w:type="dxa"/>
          </w:tcPr>
          <w:p w14:paraId="601A10B0" w14:textId="4646E831" w:rsidR="00F275A9" w:rsidRDefault="00F275A9">
            <w:moveFromRangeStart w:id="21" w:author="Kiran Maroju (MFG)" w:date="2020-02-17T18:10:00Z" w:name="move32855452"/>
            <w:moveFrom w:id="22" w:author="Kiran Maroju (MFG)" w:date="2020-02-17T18:10:00Z">
              <w:r>
                <w:t>Ramesh</w:t>
              </w:r>
            </w:moveFrom>
            <w:moveFromRangeEnd w:id="21"/>
            <w:moveToRangeStart w:id="23" w:author="Kiran Maroju (MFG)" w:date="2020-02-17T18:10:00Z" w:name="move32855451"/>
            <w:moveTo w:id="24" w:author="Kiran Maroju (MFG)" w:date="2020-02-17T18:10:00Z">
              <w:r>
                <w:t>Kiran</w:t>
              </w:r>
            </w:moveTo>
            <w:moveToRangeEnd w:id="23"/>
          </w:p>
        </w:tc>
        <w:tc>
          <w:tcPr>
            <w:tcW w:w="2338" w:type="dxa"/>
          </w:tcPr>
          <w:p w14:paraId="62FF0DE5" w14:textId="77777777" w:rsidR="00F275A9" w:rsidRDefault="00F275A9">
            <w:r>
              <w:t>K</w:t>
            </w:r>
          </w:p>
        </w:tc>
        <w:tc>
          <w:tcPr>
            <w:tcW w:w="2338" w:type="dxa"/>
          </w:tcPr>
          <w:p w14:paraId="6DC501D9" w14:textId="77777777" w:rsidR="00F275A9" w:rsidRDefault="00F275A9">
            <w:r>
              <w:t>998899</w:t>
            </w:r>
          </w:p>
        </w:tc>
      </w:tr>
      <w:tr w:rsidR="00F275A9" w14:paraId="0FBE8A81" w14:textId="77777777" w:rsidTr="00F275A9">
        <w:tc>
          <w:tcPr>
            <w:tcW w:w="2337" w:type="dxa"/>
          </w:tcPr>
          <w:p w14:paraId="1D361FA4" w14:textId="77777777" w:rsidR="00F275A9" w:rsidRDefault="00F275A9">
            <w:r>
              <w:t>1236</w:t>
            </w:r>
          </w:p>
        </w:tc>
        <w:tc>
          <w:tcPr>
            <w:tcW w:w="2337" w:type="dxa"/>
          </w:tcPr>
          <w:p w14:paraId="4068A075" w14:textId="77777777" w:rsidR="00F275A9" w:rsidRDefault="00F275A9">
            <w:r>
              <w:t>Naveen</w:t>
            </w:r>
          </w:p>
        </w:tc>
        <w:tc>
          <w:tcPr>
            <w:tcW w:w="2338" w:type="dxa"/>
          </w:tcPr>
          <w:p w14:paraId="08E08618" w14:textId="77777777" w:rsidR="00F275A9" w:rsidRDefault="00F275A9">
            <w:r>
              <w:t>K</w:t>
            </w:r>
          </w:p>
        </w:tc>
        <w:tc>
          <w:tcPr>
            <w:tcW w:w="2338" w:type="dxa"/>
          </w:tcPr>
          <w:p w14:paraId="2884F52D" w14:textId="77777777" w:rsidR="00F275A9" w:rsidRDefault="00F275A9">
            <w:r>
              <w:t>668899</w:t>
            </w:r>
          </w:p>
        </w:tc>
      </w:tr>
    </w:tbl>
    <w:p w14:paraId="1BD43176" w14:textId="77777777" w:rsidR="00F275A9" w:rsidRDefault="00F275A9"/>
    <w:p w14:paraId="367A30FE" w14:textId="77777777" w:rsidR="00F275A9" w:rsidRDefault="00F275A9"/>
    <w:p w14:paraId="08B651CD" w14:textId="77777777" w:rsidR="00F275A9" w:rsidRPr="00F275A9" w:rsidRDefault="00F275A9">
      <w:pPr>
        <w:rPr>
          <w:b/>
        </w:rPr>
      </w:pPr>
      <w:r w:rsidRPr="00F275A9">
        <w:rPr>
          <w:b/>
          <w:highlight w:val="yellow"/>
        </w:rPr>
        <w:t>Tree Structure:</w:t>
      </w:r>
    </w:p>
    <w:p w14:paraId="556CCA90" w14:textId="77777777" w:rsidR="00F275A9" w:rsidRDefault="00F275A9" w:rsidP="00F275A9">
      <w:pPr>
        <w:pStyle w:val="ListParagraph"/>
        <w:numPr>
          <w:ilvl w:val="0"/>
          <w:numId w:val="1"/>
        </w:numPr>
      </w:pPr>
      <w:r>
        <w:t>Point-1</w:t>
      </w:r>
    </w:p>
    <w:p w14:paraId="49A3CCC8" w14:textId="29468029" w:rsidR="00F275A9" w:rsidRDefault="00F275A9" w:rsidP="00F275A9">
      <w:pPr>
        <w:pStyle w:val="ListParagraph"/>
        <w:numPr>
          <w:ilvl w:val="1"/>
          <w:numId w:val="1"/>
        </w:numPr>
      </w:pPr>
      <w:r>
        <w:t>Point-1(</w:t>
      </w:r>
      <w:ins w:id="25" w:author="Kiran Maroju (MFG)" w:date="2020-02-17T18:10:00Z">
        <w:r w:rsidR="00EF438A">
          <w:t>A</w:t>
        </w:r>
      </w:ins>
      <w:del w:id="26" w:author="Kiran Maroju (MFG)" w:date="2020-02-17T18:10:00Z">
        <w:r>
          <w:delText>a</w:delText>
        </w:r>
      </w:del>
      <w:r>
        <w:t>)</w:t>
      </w:r>
    </w:p>
    <w:p w14:paraId="2BF3DFA9" w14:textId="77777777" w:rsidR="00F275A9" w:rsidRDefault="00F275A9" w:rsidP="00F275A9">
      <w:pPr>
        <w:pStyle w:val="ListParagraph"/>
        <w:numPr>
          <w:ilvl w:val="1"/>
          <w:numId w:val="1"/>
        </w:numPr>
      </w:pPr>
      <w:r>
        <w:t>Point-1(b)</w:t>
      </w:r>
    </w:p>
    <w:p w14:paraId="45D8296A" w14:textId="10AF6F00" w:rsidR="00F275A9" w:rsidRDefault="00F275A9" w:rsidP="000E0E5A">
      <w:pPr>
        <w:pStyle w:val="ListParagraph"/>
        <w:numPr>
          <w:ilvl w:val="1"/>
          <w:numId w:val="1"/>
        </w:numPr>
      </w:pPr>
      <w:r>
        <w:t>Point-1(</w:t>
      </w:r>
      <w:ins w:id="27" w:author="Kiran Maroju (MFG)" w:date="2020-02-17T18:10:00Z">
        <w:r w:rsidR="00EF438A">
          <w:t>D</w:t>
        </w:r>
      </w:ins>
      <w:del w:id="28" w:author="Kiran Maroju (MFG)" w:date="2020-02-17T18:10:00Z">
        <w:r>
          <w:delText>c</w:delText>
        </w:r>
      </w:del>
      <w:r>
        <w:t>)</w:t>
      </w:r>
    </w:p>
    <w:p w14:paraId="10B9AB3E" w14:textId="35421F21" w:rsidR="00F275A9" w:rsidRDefault="00F275A9" w:rsidP="00F275A9">
      <w:pPr>
        <w:pStyle w:val="ListParagraph"/>
        <w:numPr>
          <w:ilvl w:val="0"/>
          <w:numId w:val="1"/>
        </w:numPr>
      </w:pPr>
      <w:r>
        <w:lastRenderedPageBreak/>
        <w:t>Point-</w:t>
      </w:r>
      <w:ins w:id="29" w:author="Kiran Maroju (MFG)" w:date="2020-02-17T18:10:00Z">
        <w:r w:rsidR="00EF438A">
          <w:t>3</w:t>
        </w:r>
      </w:ins>
      <w:bookmarkStart w:id="30" w:name="_GoBack"/>
      <w:del w:id="31" w:author="Kiran Maroju (MFG)" w:date="2020-02-17T18:10:00Z">
        <w:r>
          <w:delText>2</w:delText>
        </w:r>
      </w:del>
      <w:bookmarkEnd w:id="30"/>
    </w:p>
    <w:p w14:paraId="3DEB13EF" w14:textId="77777777" w:rsidR="00F275A9" w:rsidRDefault="00F275A9" w:rsidP="00F275A9">
      <w:pPr>
        <w:pStyle w:val="ListParagraph"/>
        <w:numPr>
          <w:ilvl w:val="1"/>
          <w:numId w:val="1"/>
        </w:numPr>
      </w:pPr>
      <w:r>
        <w:t>Point-2(a)</w:t>
      </w:r>
    </w:p>
    <w:p w14:paraId="7E688A51" w14:textId="77777777" w:rsidR="00F275A9" w:rsidRDefault="00F275A9" w:rsidP="00F275A9">
      <w:pPr>
        <w:pStyle w:val="ListParagraph"/>
        <w:numPr>
          <w:ilvl w:val="1"/>
          <w:numId w:val="1"/>
        </w:numPr>
      </w:pPr>
      <w:r>
        <w:t>Point-2(b)</w:t>
      </w:r>
    </w:p>
    <w:sectPr w:rsidR="00F275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1C1E4" w14:textId="77777777" w:rsidR="00FA0988" w:rsidRDefault="00FA0988" w:rsidP="000C499E">
      <w:pPr>
        <w:spacing w:after="0" w:line="240" w:lineRule="auto"/>
      </w:pPr>
      <w:r>
        <w:separator/>
      </w:r>
    </w:p>
  </w:endnote>
  <w:endnote w:type="continuationSeparator" w:id="0">
    <w:p w14:paraId="2136DC94" w14:textId="77777777" w:rsidR="00FA0988" w:rsidRDefault="00FA0988" w:rsidP="000C499E">
      <w:pPr>
        <w:spacing w:after="0" w:line="240" w:lineRule="auto"/>
      </w:pPr>
      <w:r>
        <w:continuationSeparator/>
      </w:r>
    </w:p>
  </w:endnote>
  <w:endnote w:type="continuationNotice" w:id="1">
    <w:p w14:paraId="4795BCFA" w14:textId="77777777" w:rsidR="00FA0988" w:rsidRDefault="00FA09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12C47" w14:textId="77777777" w:rsidR="00FA0988" w:rsidRDefault="00FA0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763E3" w14:textId="40E859FE" w:rsidR="000C499E" w:rsidRDefault="000C499E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337452ea91be6613d26f0c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EC300D" w14:textId="77777777" w:rsidR="000C499E" w:rsidRPr="000C499E" w:rsidRDefault="000C499E" w:rsidP="000C499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C499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337452ea91be6613d26f0c9" o:spid="_x0000_s1027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" o:allowincell="f" filled="f" stroked="f" strokeweight=".5pt">
              <v:textbox inset=",0,,0">
                <w:txbxContent>
                  <w:p w14:paraId="43EC300D" w14:textId="77777777" w:rsidR="000C499E" w:rsidRPr="000C499E" w:rsidRDefault="000C499E" w:rsidP="000C499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C499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9CEF4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FA0988" w:rsidRPr="00FA098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D2060" w14:textId="77777777" w:rsidR="00FA0988" w:rsidRDefault="00FA0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BDA27" w14:textId="77777777" w:rsidR="00FA0988" w:rsidRDefault="00FA0988" w:rsidP="000C499E">
      <w:pPr>
        <w:spacing w:after="0" w:line="240" w:lineRule="auto"/>
      </w:pPr>
      <w:r>
        <w:separator/>
      </w:r>
    </w:p>
  </w:footnote>
  <w:footnote w:type="continuationSeparator" w:id="0">
    <w:p w14:paraId="30C2C7FB" w14:textId="77777777" w:rsidR="00FA0988" w:rsidRDefault="00FA0988" w:rsidP="000C499E">
      <w:pPr>
        <w:spacing w:after="0" w:line="240" w:lineRule="auto"/>
      </w:pPr>
      <w:r>
        <w:continuationSeparator/>
      </w:r>
    </w:p>
  </w:footnote>
  <w:footnote w:type="continuationNotice" w:id="1">
    <w:p w14:paraId="54F7CAB1" w14:textId="77777777" w:rsidR="00FA0988" w:rsidRDefault="00FA09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B23F8" w14:textId="77777777" w:rsidR="00FA0988" w:rsidRDefault="00FA0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A0A8F" w14:textId="77777777" w:rsidR="000C499E" w:rsidRDefault="000C49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46FB0B" w14:textId="77777777" w:rsidR="00000000" w:rsidRDefault="00FA0988" w:rsidP="000C499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ins w:id="32" w:author="Kiran Maroju (MFG)" w:date="2020-02-17T18:10:00Z"/>
                              <w:caps/>
                              <w:color w:val="FFFFFF" w:themeColor="background1"/>
                            </w:rPr>
                          </w:pPr>
                          <w:customXmlInsRangeStart w:id="33" w:author="Kiran Maroju (MFG)" w:date="2020-02-17T18:10:00Z"/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-11417319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customXmlInsRangeEnd w:id="33"/>
                              <w:ins w:id="34" w:author="Kiran Maroju (MFG)" w:date="2020-02-17T18:10:00Z">
                                <w:r w:rsidR="000C499E">
                                  <w:rPr>
                                    <w:caps/>
                                    <w:color w:val="FFFFFF" w:themeColor="background1"/>
                                  </w:rPr>
                                  <w:t>SAMPLE Document</w:t>
                                </w:r>
                              </w:ins>
                              <w:customXmlInsRangeStart w:id="35" w:author="Kiran Maroju (MFG)" w:date="2020-02-17T18:10:00Z"/>
                            </w:sdtContent>
                          </w:sdt>
                          <w:customXmlInsRangeEnd w:id="35"/>
                          <w:ins w:id="36" w:author="Kiran Maroju (MFG)" w:date="2020-02-17T18:10:00Z">
                            <w:r w:rsidR="003351D6">
                              <w:rPr>
                                <w:caps/>
                                <w:color w:val="FFFFFF" w:themeColor="background1"/>
                              </w:rPr>
                              <w:t>-HEADER</w:t>
                            </w:r>
                          </w:ins>
                        </w:p>
                        <w:customXmlDelRangeStart w:id="37" w:author="Kiran Maroju (MFG)" w:date="2020-02-17T18:10:00Z"/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customXmlDelRangeEnd w:id="37"/>
                            <w:p w14:paraId="0B8F451B" w14:textId="36CDDA93" w:rsidR="000C499E" w:rsidRDefault="000C499E" w:rsidP="000C499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del w:id="38" w:author="Kiran Maroju (MFG)" w:date="2020-02-17T18:10:00Z"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delText>SAMPLE Document</w:delText>
                                </w:r>
                              </w:del>
                            </w:p>
                            <w:customXmlDelRangeStart w:id="39" w:author="Kiran Maroju (MFG)" w:date="2020-02-17T18:10:00Z"/>
                          </w:sdtContent>
                        </w:sdt>
                        <w:customXmlDelRangeEnd w:id="3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14:paraId="1246FB0B" w14:textId="77777777" w:rsidR="00000000" w:rsidRDefault="00FA0988" w:rsidP="000C499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ins w:id="40" w:author="Kiran Maroju (MFG)" w:date="2020-02-17T18:10:00Z"/>
                        <w:caps/>
                        <w:color w:val="FFFFFF" w:themeColor="background1"/>
                      </w:rPr>
                    </w:pPr>
                    <w:customXmlInsRangeStart w:id="41" w:author="Kiran Maroju (MFG)" w:date="2020-02-17T18:10:00Z"/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-114173197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customXmlInsRangeEnd w:id="41"/>
                        <w:ins w:id="42" w:author="Kiran Maroju (MFG)" w:date="2020-02-17T18:10:00Z">
                          <w:r w:rsidR="000C499E">
                            <w:rPr>
                              <w:caps/>
                              <w:color w:val="FFFFFF" w:themeColor="background1"/>
                            </w:rPr>
                            <w:t>SAMPLE Document</w:t>
                          </w:r>
                        </w:ins>
                        <w:customXmlInsRangeStart w:id="43" w:author="Kiran Maroju (MFG)" w:date="2020-02-17T18:10:00Z"/>
                      </w:sdtContent>
                    </w:sdt>
                    <w:customXmlInsRangeEnd w:id="43"/>
                    <w:ins w:id="44" w:author="Kiran Maroju (MFG)" w:date="2020-02-17T18:10:00Z">
                      <w:r w:rsidR="003351D6">
                        <w:rPr>
                          <w:caps/>
                          <w:color w:val="FFFFFF" w:themeColor="background1"/>
                        </w:rPr>
                        <w:t>-HEADER</w:t>
                      </w:r>
                    </w:ins>
                  </w:p>
                  <w:customXmlDelRangeStart w:id="45" w:author="Kiran Maroju (MFG)" w:date="2020-02-17T18:10:00Z"/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customXmlDelRangeEnd w:id="45"/>
                      <w:p w14:paraId="0B8F451B" w14:textId="36CDDA93" w:rsidR="000C499E" w:rsidRDefault="000C499E" w:rsidP="000C499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del w:id="46" w:author="Kiran Maroju (MFG)" w:date="2020-02-17T18:10:00Z">
                          <w:r>
                            <w:rPr>
                              <w:caps/>
                              <w:color w:val="FFFFFF" w:themeColor="background1"/>
                            </w:rPr>
                            <w:delText>SAMPLE Document</w:delText>
                          </w:r>
                        </w:del>
                      </w:p>
                      <w:customXmlDelRangeStart w:id="47" w:author="Kiran Maroju (MFG)" w:date="2020-02-17T18:10:00Z"/>
                    </w:sdtContent>
                  </w:sdt>
                  <w:customXmlDelRangeEnd w:id="47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BE934" w14:textId="77777777" w:rsidR="00FA0988" w:rsidRDefault="00FA0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246AD"/>
    <w:multiLevelType w:val="hybridMultilevel"/>
    <w:tmpl w:val="7E12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9E"/>
    <w:rsid w:val="000C0BFD"/>
    <w:rsid w:val="000C499E"/>
    <w:rsid w:val="001828C0"/>
    <w:rsid w:val="003005E1"/>
    <w:rsid w:val="003351D6"/>
    <w:rsid w:val="0054707F"/>
    <w:rsid w:val="006D17B7"/>
    <w:rsid w:val="00744CA5"/>
    <w:rsid w:val="00802B40"/>
    <w:rsid w:val="008560D6"/>
    <w:rsid w:val="00867A82"/>
    <w:rsid w:val="008B1C6D"/>
    <w:rsid w:val="009A6554"/>
    <w:rsid w:val="00B164FC"/>
    <w:rsid w:val="00D527E8"/>
    <w:rsid w:val="00E3719E"/>
    <w:rsid w:val="00EF438A"/>
    <w:rsid w:val="00EF6AC6"/>
    <w:rsid w:val="00F275A9"/>
    <w:rsid w:val="00F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0C07BE-CDA1-4628-A3F3-21FE653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9E"/>
  </w:style>
  <w:style w:type="paragraph" w:styleId="Footer">
    <w:name w:val="footer"/>
    <w:basedOn w:val="Normal"/>
    <w:link w:val="FooterChar"/>
    <w:uiPriority w:val="99"/>
    <w:unhideWhenUsed/>
    <w:rsid w:val="000C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9E"/>
  </w:style>
  <w:style w:type="table" w:styleId="TableGrid">
    <w:name w:val="Table Grid"/>
    <w:basedOn w:val="TableNormal"/>
    <w:uiPriority w:val="39"/>
    <w:rsid w:val="00F2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A0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subject/>
  <dc:creator>Kiran Maroju (MFG)</dc:creator>
  <cp:keywords/>
  <dc:description/>
  <cp:lastModifiedBy>Kiran Maroju (MFG)</cp:lastModifiedBy>
  <cp:revision>1</cp:revision>
  <dcterms:created xsi:type="dcterms:W3CDTF">2020-02-12T08:42:00Z</dcterms:created>
  <dcterms:modified xsi:type="dcterms:W3CDTF">2020-02-17T12:41:00Z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KI251770@wipro.com</vt:lpwstr>
  </property>
  <property fmtid="{D5CDD505-2E9C-101B-9397-08002B2CF9AE}" pid="5" name="MSIP_Label_b9a70571-31c6-4603-80c1-ef2fb871a62a_SetDate">
    <vt:lpwstr>2020-02-12T08:48:07.5264372Z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4a3d84f9-aeac-400d-8baf-c9d9afdcf4ec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