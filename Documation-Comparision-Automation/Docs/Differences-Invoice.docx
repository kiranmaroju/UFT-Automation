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877C78" w14:paraId="5FDE05A5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customXmlInsRangeStart w:id="0" w:author="Kiran Maroju (MFG)" w:date="2020-02-17T18:06:00Z"/>
          <w:sdt>
            <w:sdtPr>
              <w:alias w:val="Company"/>
              <w:id w:val="-2139639087"/>
              <w:placeholder>
                <w:docPart w:val="64460A5D1F034538BE4B1A3B4E07BF6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customXmlInsRangeEnd w:id="0"/>
              <w:p w14:paraId="7E887E85" w14:textId="77777777" w:rsidR="00877C78" w:rsidRDefault="0051204F">
                <w:pPr>
                  <w:pStyle w:val="CompanyName"/>
                  <w:rPr>
                    <w:ins w:id="1" w:author="Kiran Maroju (MFG)" w:date="2020-02-17T18:06:00Z"/>
                  </w:rPr>
                </w:pPr>
                <w:ins w:id="2" w:author="Kiran Maroju (MFG)" w:date="2020-02-17T18:06:00Z">
                  <w:r>
                    <w:t>XYZ</w:t>
                  </w:r>
                </w:ins>
              </w:p>
              <w:customXmlInsRangeStart w:id="3" w:author="Kiran Maroju (MFG)" w:date="2020-02-17T18:06:00Z"/>
            </w:sdtContent>
          </w:sdt>
          <w:customXmlInsRangeEnd w:id="3"/>
          <w:p w14:paraId="556ABF02" w14:textId="77777777" w:rsidR="00877C78" w:rsidRDefault="00877C78">
            <w:pPr>
              <w:pStyle w:val="Slogan"/>
              <w:rPr>
                <w:ins w:id="4" w:author="Kiran Maroju (MFG)" w:date="2020-02-17T18:06:00Z"/>
              </w:rPr>
            </w:pPr>
          </w:p>
          <w:customXmlInsRangeStart w:id="5" w:author="Kiran Maroju (MFG)" w:date="2020-02-17T18:06:00Z"/>
          <w:sdt>
            <w:sdtPr>
              <w:alias w:val="Company Address"/>
              <w:tag w:val="Company Address"/>
              <w:id w:val="1845820383"/>
              <w:placeholder>
                <w:docPart w:val="0282EC41E1C24E07842C16104698E13B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customXmlInsRangeEnd w:id="5"/>
              <w:p w14:paraId="7B2E91F4" w14:textId="77777777" w:rsidR="00877C78" w:rsidRDefault="0051204F">
                <w:pPr>
                  <w:pStyle w:val="ContactInformation"/>
                  <w:rPr>
                    <w:ins w:id="6" w:author="Kiran Maroju (MFG)" w:date="2020-02-17T18:06:00Z"/>
                  </w:rPr>
                </w:pPr>
                <w:ins w:id="7" w:author="Kiran Maroju (MFG)" w:date="2020-02-17T18:06:00Z">
                  <w:r>
                    <w:t>202/1, Gachibowli</w:t>
                  </w:r>
                </w:ins>
              </w:p>
              <w:customXmlInsRangeStart w:id="8" w:author="Kiran Maroju (MFG)" w:date="2020-02-17T18:06:00Z"/>
            </w:sdtContent>
          </w:sdt>
          <w:customXmlInsRangeEnd w:id="8"/>
          <w:customXmlDelRangeStart w:id="9" w:author="Kiran Maroju (MFG)" w:date="2020-02-17T18:06:00Z"/>
          <w:sdt>
            <w:sdtPr>
              <w:alias w:val="Company"/>
              <w:id w:val="241333376"/>
              <w:placeholder>
                <w:docPart w:val="26A790F6CFEE4AE694E7EF936184257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customXmlDelRangeEnd w:id="9"/>
              <w:p w14:paraId="7A897D19" w14:textId="77777777" w:rsidR="00877C78" w:rsidRDefault="00065017">
                <w:pPr>
                  <w:pStyle w:val="CompanyName"/>
                  <w:rPr>
                    <w:del w:id="10" w:author="Kiran Maroju (MFG)" w:date="2020-02-17T18:06:00Z"/>
                  </w:rPr>
                </w:pPr>
                <w:del w:id="11" w:author="Kiran Maroju (MFG)" w:date="2020-02-17T18:06:00Z">
                  <w:r>
                    <w:delText>W</w:delText>
                  </w:r>
                  <w:r w:rsidR="00C357F2">
                    <w:delText>XYZ</w:delText>
                  </w:r>
                </w:del>
              </w:p>
              <w:customXmlDelRangeStart w:id="12" w:author="Kiran Maroju (MFG)" w:date="2020-02-17T18:06:00Z"/>
            </w:sdtContent>
          </w:sdt>
          <w:customXmlDelRangeEnd w:id="12"/>
          <w:p w14:paraId="079120B8" w14:textId="77777777" w:rsidR="00877C78" w:rsidRDefault="00877C78">
            <w:pPr>
              <w:pStyle w:val="Slogan"/>
              <w:rPr>
                <w:del w:id="13" w:author="Kiran Maroju (MFG)" w:date="2020-02-17T18:06:00Z"/>
              </w:rPr>
            </w:pPr>
          </w:p>
          <w:customXmlDelRangeStart w:id="14" w:author="Kiran Maroju (MFG)" w:date="2020-02-17T18:06:00Z"/>
          <w:sdt>
            <w:sdtPr>
              <w:alias w:val="Company Address"/>
              <w:tag w:val="Company Address"/>
              <w:id w:val="241333393"/>
              <w:placeholder>
                <w:docPart w:val="DBBB13EB20FA44288CA7ABC84EA06D27"/>
              </w:placeholder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customXmlDelRangeEnd w:id="14"/>
              <w:p w14:paraId="65A0F767" w14:textId="77777777" w:rsidR="00877C78" w:rsidRDefault="00065017">
                <w:pPr>
                  <w:pStyle w:val="ContactInformation"/>
                  <w:rPr>
                    <w:del w:id="15" w:author="Kiran Maroju (MFG)" w:date="2020-02-17T18:06:00Z"/>
                  </w:rPr>
                </w:pPr>
                <w:del w:id="16" w:author="Kiran Maroju (MFG)" w:date="2020-02-17T18:06:00Z">
                  <w:r>
                    <w:delText>203</w:delText>
                  </w:r>
                  <w:r w:rsidR="00C357F2">
                    <w:delText>/1, Gachibowli</w:delText>
                  </w:r>
                </w:del>
              </w:p>
              <w:customXmlDelRangeStart w:id="17" w:author="Kiran Maroju (MFG)" w:date="2020-02-17T18:06:00Z"/>
            </w:sdtContent>
          </w:sdt>
          <w:customXmlDelRangeEnd w:id="17"/>
          <w:p w14:paraId="6B400BF9" w14:textId="1ACF2750" w:rsidR="00877C78" w:rsidRDefault="00C357F2">
            <w:pPr>
              <w:pStyle w:val="ContactInformation"/>
            </w:pPr>
            <w:r>
              <w:t xml:space="preserve">Phone </w:t>
            </w:r>
            <w:customXmlInsRangeStart w:id="18" w:author="Kiran Maroju (MFG)" w:date="2020-02-17T18:06:00Z"/>
            <w:sdt>
              <w:sdtPr>
                <w:alias w:val="Company Phone Number"/>
                <w:tag w:val="Company Phone Number"/>
                <w:id w:val="1958369072"/>
                <w:placeholder>
                  <w:docPart w:val="F16DC7D5706045A2AA4E8E6E62593B98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customXmlInsRangeEnd w:id="18"/>
                <w:ins w:id="19" w:author="Kiran Maroju (MFG)" w:date="2020-02-17T18:06:00Z">
                  <w:r w:rsidR="0051204F">
                    <w:t>+91 5566449922</w:t>
                  </w:r>
                </w:ins>
                <w:customXmlInsRangeStart w:id="20" w:author="Kiran Maroju (MFG)" w:date="2020-02-17T18:06:00Z"/>
              </w:sdtContent>
            </w:sdt>
            <w:customXmlInsRangeEnd w:id="20"/>
            <w:customXmlDelRangeStart w:id="21" w:author="Kiran Maroju (MFG)" w:date="2020-02-17T18:06:00Z"/>
            <w:sdt>
              <w:sdtPr>
                <w:alias w:val="Company Phone Number"/>
                <w:tag w:val="Company Phone Number"/>
                <w:id w:val="241333419"/>
                <w:placeholder>
                  <w:docPart w:val="A6CB2DC651774ACEB0F1FAA803121949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customXmlDelRangeEnd w:id="21"/>
                <w:del w:id="22" w:author="Kiran Maroju (MFG)" w:date="2020-02-17T18:06:00Z">
                  <w:r w:rsidR="007D393F">
                    <w:delText>+91 55664229922</w:delText>
                  </w:r>
                </w:del>
                <w:customXmlDelRangeStart w:id="23" w:author="Kiran Maroju (MFG)" w:date="2020-02-17T18:06:00Z"/>
              </w:sdtContent>
            </w:sdt>
            <w:customXmlDelRangeEnd w:id="23"/>
          </w:p>
          <w:p w14:paraId="13183C55" w14:textId="77777777" w:rsidR="00877C78" w:rsidRDefault="00C357F2" w:rsidP="00C357F2">
            <w:pPr>
              <w:pStyle w:val="ContactInformation"/>
            </w:pPr>
            <w:r>
              <w:t xml:space="preserve">Fax </w:t>
            </w:r>
            <w:sdt>
              <w:sdtPr>
                <w:alias w:val="Company Fax Number"/>
                <w:tag w:val="Company Fax Number"/>
                <w:id w:val="241333435"/>
                <w:placeholder>
                  <w:docPart w:val="A120E7A6A60840AAA9F3717C795BEA97"/>
                </w:placeholder>
                <w:dataBinding w:prefixMappings="xmlns:ns0='http://schemas.microsoft.com/office/2006/coverPageProps'" w:xpath="/ns0:CoverPageProperties[1]/ns0:CompanyFax[1]" w:storeItemID="{55AF091B-3C7A-41E3-B477-F2FDAA23CFDA}"/>
                <w:text/>
              </w:sdtPr>
              <w:sdtEndPr/>
              <w:sdtContent>
                <w:r w:rsidR="0051204F">
                  <w:t>040-456789</w:t>
                </w:r>
              </w:sdtContent>
            </w:sdt>
          </w:p>
        </w:tc>
        <w:tc>
          <w:tcPr>
            <w:tcW w:w="5388" w:type="dxa"/>
          </w:tcPr>
          <w:p w14:paraId="23CF3982" w14:textId="77777777" w:rsidR="00877C78" w:rsidRDefault="00C357F2">
            <w:pPr>
              <w:pStyle w:val="Heading1"/>
            </w:pPr>
            <w:r>
              <w:t>INVOICE</w:t>
            </w:r>
          </w:p>
        </w:tc>
      </w:tr>
      <w:tr w:rsidR="00877C78" w14:paraId="1635BAE2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38B677A" w14:textId="77777777" w:rsidR="00877C78" w:rsidRDefault="00877C78">
            <w:pPr>
              <w:spacing w:before="100" w:beforeAutospacing="1" w:after="100" w:afterAutospacing="1"/>
            </w:pPr>
          </w:p>
        </w:tc>
        <w:tc>
          <w:tcPr>
            <w:tcW w:w="5388" w:type="dxa"/>
            <w:vAlign w:val="bottom"/>
          </w:tcPr>
          <w:p w14:paraId="760D99AB" w14:textId="4A285D71" w:rsidR="00877C78" w:rsidRDefault="00C357F2">
            <w:pPr>
              <w:pStyle w:val="RightAligned"/>
            </w:pPr>
            <w:r>
              <w:t>Invoice #</w:t>
            </w:r>
            <w:customXmlInsRangeStart w:id="24" w:author="Kiran Maroju (MFG)" w:date="2020-02-17T18:06:00Z"/>
            <w:sdt>
              <w:sdtPr>
                <w:id w:val="241333446"/>
                <w:placeholder>
                  <w:docPart w:val="8E94BC35E933452DB94F7986E194C8D0"/>
                </w:placeholder>
                <w:temporary/>
                <w:showingPlcHdr/>
              </w:sdtPr>
              <w:sdtEndPr/>
              <w:sdtContent>
                <w:customXmlInsRangeEnd w:id="24"/>
                <w:ins w:id="25" w:author="Kiran Maroju (MFG)" w:date="2020-02-17T18:06:00Z">
                  <w:r>
                    <w:t>[100]</w:t>
                  </w:r>
                </w:ins>
                <w:customXmlInsRangeStart w:id="26" w:author="Kiran Maroju (MFG)" w:date="2020-02-17T18:06:00Z"/>
              </w:sdtContent>
            </w:sdt>
            <w:customXmlInsRangeEnd w:id="26"/>
            <w:del w:id="27" w:author="Kiran Maroju (MFG)" w:date="2020-02-17T18:06:00Z">
              <w:r w:rsidR="00B24333">
                <w:delText>101</w:delText>
              </w:r>
            </w:del>
          </w:p>
          <w:p w14:paraId="02CD39F9" w14:textId="4E689D30" w:rsidR="00877C78" w:rsidRDefault="00C357F2">
            <w:pPr>
              <w:pStyle w:val="RightAligned"/>
            </w:pPr>
            <w:r>
              <w:t xml:space="preserve">Date: </w:t>
            </w:r>
            <w:customXmlInsRangeStart w:id="28" w:author="Kiran Maroju (MFG)" w:date="2020-02-17T18:06:00Z"/>
            <w:sdt>
              <w:sdtPr>
                <w:id w:val="-1518305969"/>
                <w:placeholder>
                  <w:docPart w:val="0473F18BBC114E518ED9392C23E8A0C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customXmlInsRangeEnd w:id="28"/>
                <w:ins w:id="29" w:author="Kiran Maroju (MFG)" w:date="2020-02-17T18:06:00Z">
                  <w:r w:rsidR="0051204F">
                    <w:t>2/13/2020</w:t>
                  </w:r>
                </w:ins>
                <w:customXmlInsRangeStart w:id="30" w:author="Kiran Maroju (MFG)" w:date="2020-02-17T18:06:00Z"/>
              </w:sdtContent>
            </w:sdt>
            <w:customXmlInsRangeEnd w:id="30"/>
            <w:customXmlDelRangeStart w:id="31" w:author="Kiran Maroju (MFG)" w:date="2020-02-17T18:06:00Z"/>
            <w:sdt>
              <w:sdtPr>
                <w:id w:val="241333454"/>
                <w:placeholder>
                  <w:docPart w:val="379EAB61A17B4145998B5BBE65E098A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customXmlDelRangeEnd w:id="31"/>
                <w:del w:id="32" w:author="Kiran Maroju (MFG)" w:date="2020-02-17T18:06:00Z">
                  <w:r w:rsidR="00B24333">
                    <w:delText>2/14/2020</w:delText>
                  </w:r>
                </w:del>
                <w:customXmlDelRangeStart w:id="33" w:author="Kiran Maroju (MFG)" w:date="2020-02-17T18:06:00Z"/>
              </w:sdtContent>
            </w:sdt>
            <w:customXmlDelRangeEnd w:id="33"/>
          </w:p>
        </w:tc>
      </w:tr>
    </w:tbl>
    <w:p w14:paraId="264F3723" w14:textId="77777777" w:rsidR="00877C78" w:rsidRDefault="00877C78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00"/>
        <w:gridCol w:w="5400"/>
      </w:tblGrid>
      <w:tr w:rsidR="00877C78" w14:paraId="519D7FDA" w14:textId="77777777">
        <w:trPr>
          <w:trHeight w:val="1440"/>
          <w:jc w:val="center"/>
        </w:trPr>
        <w:tc>
          <w:tcPr>
            <w:tcW w:w="5400" w:type="dxa"/>
          </w:tcPr>
          <w:p w14:paraId="48030BB0" w14:textId="77777777" w:rsidR="00877C78" w:rsidRDefault="00C357F2">
            <w:pPr>
              <w:pStyle w:val="ColumnHeading"/>
            </w:pPr>
            <w:r>
              <w:t>To:</w:t>
            </w:r>
          </w:p>
          <w:p w14:paraId="37E42DD6" w14:textId="657AD83F" w:rsidR="00877C78" w:rsidRDefault="00B24333">
            <w:pPr>
              <w:pStyle w:val="ContactInformation"/>
            </w:pPr>
            <w:r>
              <w:t xml:space="preserve">Krishna </w:t>
            </w:r>
            <w:ins w:id="34" w:author="Kiran Maroju (MFG)" w:date="2020-02-17T18:06:00Z">
              <w:r w:rsidR="00C357F2">
                <w:t>K</w:t>
              </w:r>
            </w:ins>
            <w:del w:id="35" w:author="Kiran Maroju (MFG)" w:date="2020-02-17T18:06:00Z">
              <w:r>
                <w:delText>P</w:delText>
              </w:r>
            </w:del>
          </w:p>
          <w:p w14:paraId="47BF4ED9" w14:textId="34C6E8CA" w:rsidR="00877C78" w:rsidRDefault="00B24333">
            <w:pPr>
              <w:pStyle w:val="ContactInformation"/>
            </w:pPr>
            <w:r>
              <w:t>ABC</w:t>
            </w:r>
            <w:ins w:id="36" w:author="Kiran Maroju (MFG)" w:date="2020-02-17T18:06:00Z">
              <w:r w:rsidR="00C357F2">
                <w:t xml:space="preserve"> Company</w:t>
              </w:r>
            </w:ins>
          </w:p>
          <w:p w14:paraId="1140A816" w14:textId="77777777" w:rsidR="00877C78" w:rsidRDefault="00C357F2">
            <w:pPr>
              <w:pStyle w:val="ContactInformation"/>
            </w:pPr>
            <w:r>
              <w:t>203/1, Gachibowli</w:t>
            </w:r>
          </w:p>
          <w:p w14:paraId="787D11E1" w14:textId="4DDD698B" w:rsidR="00877C78" w:rsidRDefault="00C357F2">
            <w:pPr>
              <w:pStyle w:val="ContactInformation"/>
            </w:pPr>
            <w:r>
              <w:t xml:space="preserve">Hyderabad, </w:t>
            </w:r>
            <w:ins w:id="37" w:author="Kiran Maroju (MFG)" w:date="2020-02-17T18:06:00Z">
              <w:r>
                <w:t>500032</w:t>
              </w:r>
            </w:ins>
            <w:del w:id="38" w:author="Kiran Maroju (MFG)" w:date="2020-02-17T18:06:00Z">
              <w:r>
                <w:delText>5000</w:delText>
              </w:r>
              <w:r w:rsidR="00287999">
                <w:delText>80</w:delText>
              </w:r>
            </w:del>
          </w:p>
          <w:p w14:paraId="7123E649" w14:textId="4226E35F" w:rsidR="00877C78" w:rsidRDefault="00C357F2" w:rsidP="00287999">
            <w:pPr>
              <w:pStyle w:val="ContactInformation"/>
            </w:pPr>
            <w:r>
              <w:t xml:space="preserve">+91 </w:t>
            </w:r>
            <w:ins w:id="39" w:author="Kiran Maroju (MFG)" w:date="2020-02-17T18:06:00Z">
              <w:r>
                <w:t>8899889988</w:t>
              </w:r>
            </w:ins>
            <w:del w:id="40" w:author="Kiran Maroju (MFG)" w:date="2020-02-17T18:06:00Z">
              <w:r>
                <w:delText>88998</w:delText>
              </w:r>
              <w:r w:rsidR="00287999">
                <w:delText>2</w:delText>
              </w:r>
              <w:r>
                <w:delText>9988</w:delText>
              </w:r>
            </w:del>
          </w:p>
        </w:tc>
        <w:tc>
          <w:tcPr>
            <w:tcW w:w="5400" w:type="dxa"/>
          </w:tcPr>
          <w:p w14:paraId="094680F9" w14:textId="77777777" w:rsidR="00877C78" w:rsidRDefault="00C357F2">
            <w:pPr>
              <w:pStyle w:val="ColumnHeading"/>
            </w:pPr>
            <w:r>
              <w:t>Ship To:</w:t>
            </w:r>
          </w:p>
          <w:p w14:paraId="70CE8D12" w14:textId="68ED803C" w:rsidR="00877C78" w:rsidRDefault="00C357F2">
            <w:pPr>
              <w:pStyle w:val="ContactInformation"/>
            </w:pPr>
            <w:r>
              <w:t xml:space="preserve">Ramesh </w:t>
            </w:r>
            <w:ins w:id="41" w:author="Kiran Maroju (MFG)" w:date="2020-02-17T18:06:00Z">
              <w:r>
                <w:t>M</w:t>
              </w:r>
            </w:ins>
            <w:del w:id="42" w:author="Kiran Maroju (MFG)" w:date="2020-02-17T18:06:00Z">
              <w:r w:rsidR="00B24333">
                <w:delText>L</w:delText>
              </w:r>
            </w:del>
          </w:p>
          <w:customXmlInsRangeStart w:id="43" w:author="Kiran Maroju (MFG)" w:date="2020-02-17T18:06:00Z"/>
          <w:sdt>
            <w:sdtPr>
              <w:id w:val="241333524"/>
              <w:placeholder>
                <w:docPart w:val="0CC55B63EEA040298606D0ED401537AA"/>
              </w:placeholder>
              <w:temporary/>
              <w:showingPlcHdr/>
            </w:sdtPr>
            <w:sdtEndPr/>
            <w:sdtContent>
              <w:customXmlInsRangeEnd w:id="43"/>
              <w:p w14:paraId="7A5D7DFF" w14:textId="77777777" w:rsidR="00877C78" w:rsidRDefault="00C357F2">
                <w:pPr>
                  <w:pStyle w:val="ContactInformation"/>
                  <w:rPr>
                    <w:ins w:id="44" w:author="Kiran Maroju (MFG)" w:date="2020-02-17T18:06:00Z"/>
                    <w:sz w:val="24"/>
                  </w:rPr>
                </w:pPr>
                <w:ins w:id="45" w:author="Kiran Maroju (MFG)" w:date="2020-02-17T18:06:00Z">
                  <w:r>
                    <w:t>[Company Name]</w:t>
                  </w:r>
                </w:ins>
              </w:p>
              <w:customXmlInsRangeStart w:id="46" w:author="Kiran Maroju (MFG)" w:date="2020-02-17T18:06:00Z"/>
            </w:sdtContent>
          </w:sdt>
          <w:customXmlInsRangeEnd w:id="46"/>
          <w:p w14:paraId="3F06E9B8" w14:textId="77777777" w:rsidR="00877C78" w:rsidRDefault="0028357F">
            <w:pPr>
              <w:pStyle w:val="ContactInformation"/>
              <w:rPr>
                <w:del w:id="47" w:author="Kiran Maroju (MFG)" w:date="2020-02-17T18:06:00Z"/>
                <w:sz w:val="24"/>
              </w:rPr>
            </w:pPr>
            <w:del w:id="48" w:author="Kiran Maroju (MFG)" w:date="2020-02-17T18:06:00Z">
              <w:r>
                <w:delText>XYZ</w:delText>
              </w:r>
            </w:del>
          </w:p>
          <w:p w14:paraId="07410D31" w14:textId="77777777" w:rsidR="00877C78" w:rsidRDefault="00C357F2">
            <w:pPr>
              <w:pStyle w:val="ContactInformation"/>
              <w:rPr>
                <w:sz w:val="24"/>
              </w:rPr>
            </w:pPr>
            <w:r>
              <w:t>200/1, Hi-tech City</w:t>
            </w:r>
          </w:p>
          <w:p w14:paraId="65A3C001" w14:textId="40E9E06D" w:rsidR="00877C78" w:rsidRDefault="00C357F2">
            <w:pPr>
              <w:pStyle w:val="ContactInformation"/>
            </w:pPr>
            <w:r>
              <w:t xml:space="preserve">Hyderabad, </w:t>
            </w:r>
            <w:ins w:id="49" w:author="Kiran Maroju (MFG)" w:date="2020-02-17T18:06:00Z">
              <w:r>
                <w:t>500031</w:t>
              </w:r>
            </w:ins>
            <w:del w:id="50" w:author="Kiran Maroju (MFG)" w:date="2020-02-17T18:06:00Z">
              <w:r>
                <w:delText>5000</w:delText>
              </w:r>
              <w:r w:rsidR="00287999">
                <w:delText>83</w:delText>
              </w:r>
            </w:del>
          </w:p>
          <w:p w14:paraId="5609D0D6" w14:textId="6753852B" w:rsidR="00877C78" w:rsidRDefault="00C357F2" w:rsidP="00287999">
            <w:pPr>
              <w:pStyle w:val="ContactInformation"/>
              <w:rPr>
                <w:sz w:val="24"/>
              </w:rPr>
            </w:pPr>
            <w:r>
              <w:t xml:space="preserve">+91 </w:t>
            </w:r>
            <w:ins w:id="51" w:author="Kiran Maroju (MFG)" w:date="2020-02-17T18:06:00Z">
              <w:r>
                <w:t>6677889944</w:t>
              </w:r>
            </w:ins>
            <w:del w:id="52" w:author="Kiran Maroju (MFG)" w:date="2020-02-17T18:06:00Z">
              <w:r>
                <w:delText>66778</w:delText>
              </w:r>
              <w:r w:rsidR="00287999">
                <w:delText>22</w:delText>
              </w:r>
              <w:r>
                <w:delText>944</w:delText>
              </w:r>
            </w:del>
          </w:p>
        </w:tc>
      </w:tr>
      <w:tr w:rsidR="00877C78" w14:paraId="0A99E912" w14:textId="77777777">
        <w:trPr>
          <w:trHeight w:val="1152"/>
          <w:jc w:val="center"/>
        </w:trPr>
        <w:tc>
          <w:tcPr>
            <w:tcW w:w="10800" w:type="dxa"/>
            <w:gridSpan w:val="2"/>
          </w:tcPr>
          <w:p w14:paraId="223EAD6E" w14:textId="77777777" w:rsidR="00877C78" w:rsidRDefault="00C357F2">
            <w:pPr>
              <w:pStyle w:val="Comments"/>
            </w:pPr>
            <w:r>
              <w:t>Comments or special instructions:</w:t>
            </w:r>
          </w:p>
          <w:p w14:paraId="599029A1" w14:textId="0A28BF15" w:rsidR="00877C78" w:rsidRDefault="00C357F2" w:rsidP="00C357F2">
            <w:pPr>
              <w:pStyle w:val="CommentsNotBold"/>
            </w:pPr>
            <w:ins w:id="53" w:author="Kiran Maroju (MFG)" w:date="2020-02-17T18:06:00Z">
              <w:r>
                <w:t>Few</w:t>
              </w:r>
            </w:ins>
            <w:del w:id="54" w:author="Kiran Maroju (MFG)" w:date="2020-02-17T18:06:00Z">
              <w:r w:rsidR="003A6FF3">
                <w:delText>NO</w:delText>
              </w:r>
            </w:del>
            <w:r>
              <w:t xml:space="preserve"> instructions to follow</w:t>
            </w:r>
          </w:p>
        </w:tc>
      </w:tr>
    </w:tbl>
    <w:p w14:paraId="4D8F1A60" w14:textId="77777777" w:rsidR="00877C78" w:rsidRDefault="00877C78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2295"/>
        <w:gridCol w:w="2295"/>
        <w:gridCol w:w="1440"/>
        <w:gridCol w:w="1440"/>
        <w:gridCol w:w="1440"/>
      </w:tblGrid>
      <w:tr w:rsidR="00877C78" w14:paraId="235E9279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F3AF9E" w14:textId="77777777" w:rsidR="00877C78" w:rsidRDefault="00C357F2">
            <w:pPr>
              <w:pStyle w:val="CenteredColumnHeading"/>
            </w:pPr>
            <w:r>
              <w:t>SALESPERSON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A4F299" w14:textId="77777777" w:rsidR="00877C78" w:rsidRDefault="00C357F2">
            <w:pPr>
              <w:pStyle w:val="CenteredColumnHeading"/>
            </w:pPr>
            <w:r>
              <w:t>P.O. NUMBER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14:paraId="02FBCC40" w14:textId="77777777" w:rsidR="00877C78" w:rsidRDefault="00C357F2">
            <w:pPr>
              <w:pStyle w:val="CenteredColumnHeading"/>
            </w:pPr>
            <w:r>
              <w:t>REQUISITIONER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10D75FB0" w14:textId="77777777" w:rsidR="00877C78" w:rsidRDefault="00C357F2">
            <w:pPr>
              <w:pStyle w:val="CenteredColumnHeading"/>
            </w:pPr>
            <w:r>
              <w:t>SHIPPED VIA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317E8B67" w14:textId="77777777" w:rsidR="00877C78" w:rsidRDefault="00C357F2">
            <w:pPr>
              <w:pStyle w:val="CenteredColumnHeading"/>
            </w:pPr>
            <w:r>
              <w:t>F.O.B. POINT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14:paraId="5EB6BC31" w14:textId="77777777" w:rsidR="00877C78" w:rsidRDefault="00C357F2">
            <w:pPr>
              <w:pStyle w:val="CenteredColumnHeading"/>
            </w:pPr>
            <w:r>
              <w:t>TERMS</w:t>
            </w:r>
          </w:p>
        </w:tc>
      </w:tr>
      <w:tr w:rsidR="00877C78" w14:paraId="091CB7DB" w14:textId="77777777">
        <w:trPr>
          <w:cantSplit/>
          <w:trHeight w:val="288"/>
          <w:jc w:val="center"/>
        </w:trPr>
        <w:tc>
          <w:tcPr>
            <w:tcW w:w="1890" w:type="dxa"/>
            <w:shd w:val="clear" w:color="auto" w:fill="auto"/>
            <w:vAlign w:val="center"/>
          </w:tcPr>
          <w:p w14:paraId="7E25EA4B" w14:textId="583730CA" w:rsidR="00877C78" w:rsidRDefault="00C357F2">
            <w:pPr>
              <w:pStyle w:val="TableText"/>
            </w:pPr>
            <w:ins w:id="55" w:author="Kiran Maroju (MFG)" w:date="2020-02-17T18:06:00Z">
              <w:r>
                <w:t>Jayesh</w:t>
              </w:r>
            </w:ins>
            <w:del w:id="56" w:author="Kiran Maroju (MFG)" w:date="2020-02-17T18:06:00Z">
              <w:r w:rsidR="00124B7E">
                <w:delText>Kumar</w:delText>
              </w:r>
            </w:del>
          </w:p>
        </w:tc>
        <w:tc>
          <w:tcPr>
            <w:tcW w:w="2295" w:type="dxa"/>
            <w:shd w:val="clear" w:color="auto" w:fill="auto"/>
            <w:vAlign w:val="center"/>
          </w:tcPr>
          <w:p w14:paraId="0F9A443F" w14:textId="58579D02" w:rsidR="00877C78" w:rsidRDefault="00C357F2" w:rsidP="00124B7E">
            <w:pPr>
              <w:pStyle w:val="TableText"/>
            </w:pPr>
            <w:del w:id="57" w:author="Kiran Maroju (MFG)" w:date="2020-02-17T18:06:00Z">
              <w:r>
                <w:delText>1234</w:delText>
              </w:r>
              <w:r w:rsidR="00124B7E">
                <w:delText>89</w:delText>
              </w:r>
            </w:del>
            <w:moveToRangeStart w:id="58" w:author="Kiran Maroju (MFG)" w:date="2020-02-17T18:06:00Z" w:name="move32855206"/>
            <w:moveTo w:id="59" w:author="Kiran Maroju (MFG)" w:date="2020-02-17T18:06:00Z">
              <w:r>
                <w:t>123</w:t>
              </w:r>
              <w:r w:rsidR="007D393F">
                <w:t>456</w:t>
              </w:r>
            </w:moveTo>
            <w:moveToRangeEnd w:id="58"/>
          </w:p>
        </w:tc>
        <w:tc>
          <w:tcPr>
            <w:tcW w:w="2295" w:type="dxa"/>
            <w:vAlign w:val="center"/>
          </w:tcPr>
          <w:p w14:paraId="2C38E840" w14:textId="77777777" w:rsidR="00877C78" w:rsidRDefault="00877C78">
            <w:pPr>
              <w:pStyle w:val="TableText"/>
            </w:pPr>
          </w:p>
        </w:tc>
        <w:tc>
          <w:tcPr>
            <w:tcW w:w="1440" w:type="dxa"/>
            <w:vAlign w:val="center"/>
          </w:tcPr>
          <w:p w14:paraId="1E329E0B" w14:textId="342F3795" w:rsidR="00877C78" w:rsidRDefault="00C357F2">
            <w:pPr>
              <w:pStyle w:val="TableText"/>
            </w:pPr>
            <w:ins w:id="60" w:author="Kiran Maroju (MFG)" w:date="2020-02-17T18:06:00Z">
              <w:r>
                <w:t>Sky</w:t>
              </w:r>
            </w:ins>
            <w:del w:id="61" w:author="Kiran Maroju (MFG)" w:date="2020-02-17T18:06:00Z">
              <w:r w:rsidR="00124B7E">
                <w:delText>Air</w:delText>
              </w:r>
            </w:del>
            <w:r>
              <w:t xml:space="preserve"> Carrier</w:t>
            </w:r>
          </w:p>
        </w:tc>
        <w:tc>
          <w:tcPr>
            <w:tcW w:w="1440" w:type="dxa"/>
            <w:vAlign w:val="center"/>
          </w:tcPr>
          <w:p w14:paraId="16E5C7B7" w14:textId="12743183" w:rsidR="00877C78" w:rsidRDefault="00C357F2">
            <w:pPr>
              <w:pStyle w:val="TableText"/>
            </w:pPr>
            <w:moveFromRangeStart w:id="62" w:author="Kiran Maroju (MFG)" w:date="2020-02-17T18:06:00Z" w:name="move32855206"/>
            <w:moveFrom w:id="63" w:author="Kiran Maroju (MFG)" w:date="2020-02-17T18:06:00Z">
              <w:r>
                <w:t>123</w:t>
              </w:r>
              <w:r w:rsidR="007D393F">
                <w:t>456</w:t>
              </w:r>
            </w:moveFrom>
            <w:moveFromRangeEnd w:id="62"/>
            <w:ins w:id="64" w:author="Kiran Maroju (MFG)" w:date="2020-02-17T18:06:00Z">
              <w:r>
                <w:t>123</w:t>
              </w:r>
            </w:ins>
          </w:p>
        </w:tc>
        <w:tc>
          <w:tcPr>
            <w:tcW w:w="1440" w:type="dxa"/>
            <w:vAlign w:val="center"/>
          </w:tcPr>
          <w:p w14:paraId="082B8868" w14:textId="77777777" w:rsidR="00877C78" w:rsidRDefault="00C357F2">
            <w:pPr>
              <w:pStyle w:val="TableText"/>
            </w:pPr>
            <w:r>
              <w:t>Due on receipt</w:t>
            </w:r>
          </w:p>
        </w:tc>
      </w:tr>
    </w:tbl>
    <w:p w14:paraId="2DC5F745" w14:textId="77777777" w:rsidR="00877C78" w:rsidRDefault="00877C78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4557"/>
        <w:gridCol w:w="1484"/>
        <w:gridCol w:w="1464"/>
        <w:gridCol w:w="1405"/>
      </w:tblGrid>
      <w:tr w:rsidR="00877C78" w14:paraId="5E120548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ABDA13" w14:textId="77777777" w:rsidR="00877C78" w:rsidRDefault="00C357F2">
            <w:pPr>
              <w:pStyle w:val="CenteredColumnHeading"/>
            </w:pPr>
            <w:r>
              <w:t>QUANTITY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D9D3BC" w14:textId="77777777" w:rsidR="00877C78" w:rsidRDefault="00C357F2">
            <w:pPr>
              <w:pStyle w:val="CenteredColumnHeading"/>
            </w:pPr>
            <w:r>
              <w:t>DESCRIPTION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9C9C0D" w14:textId="77777777" w:rsidR="00877C78" w:rsidRDefault="00C357F2">
            <w:pPr>
              <w:pStyle w:val="CenteredColumnHeading"/>
            </w:pPr>
            <w:r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1B86DF" w14:textId="77777777" w:rsidR="00877C78" w:rsidRDefault="00C357F2">
            <w:pPr>
              <w:pStyle w:val="CenteredColumnHeading"/>
            </w:pPr>
            <w:r>
              <w:t>TOTAL</w:t>
            </w:r>
          </w:p>
        </w:tc>
      </w:tr>
      <w:tr w:rsidR="00877C78" w14:paraId="2563032E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8720" w14:textId="77777777" w:rsidR="00877C78" w:rsidRDefault="00C357F2">
            <w:pPr>
              <w:pStyle w:val="TableText"/>
            </w:pPr>
            <w:r>
              <w:t>10</w:t>
            </w: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89CD03" w14:textId="0E9C3507" w:rsidR="00877C78" w:rsidRDefault="007D393F">
            <w:pPr>
              <w:pStyle w:val="TableText"/>
            </w:pPr>
            <w:r>
              <w:t>Product #</w:t>
            </w:r>
            <w:ins w:id="65" w:author="Kiran Maroju (MFG)" w:date="2020-02-17T18:06:00Z">
              <w:r w:rsidR="00C357F2">
                <w:t>112</w:t>
              </w:r>
            </w:ins>
            <w:del w:id="66" w:author="Kiran Maroju (MFG)" w:date="2020-02-17T18:06:00Z">
              <w:r>
                <w:delText>113</w:delText>
              </w:r>
            </w:del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D8AC5A1" w14:textId="19AAF721" w:rsidR="00877C78" w:rsidRDefault="00C357F2">
            <w:pPr>
              <w:pStyle w:val="Amount"/>
            </w:pPr>
            <w:ins w:id="67" w:author="Kiran Maroju (MFG)" w:date="2020-02-17T18:06:00Z">
              <w:r>
                <w:t>500</w:t>
              </w:r>
            </w:ins>
            <w:del w:id="68" w:author="Kiran Maroju (MFG)" w:date="2020-02-17T18:06:00Z">
              <w:r w:rsidR="007D393F">
                <w:delText>4</w:delText>
              </w:r>
              <w:r>
                <w:delText>00</w:delText>
              </w:r>
            </w:del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CC8DA7" w14:textId="4ED77F8F" w:rsidR="00877C78" w:rsidRDefault="00C357F2">
            <w:pPr>
              <w:pStyle w:val="Amount"/>
            </w:pPr>
            <w:ins w:id="69" w:author="Kiran Maroju (MFG)" w:date="2020-02-17T18:06:00Z">
              <w:r>
                <w:t>500</w:t>
              </w:r>
            </w:ins>
            <w:del w:id="70" w:author="Kiran Maroju (MFG)" w:date="2020-02-17T18:06:00Z">
              <w:r w:rsidR="007D393F">
                <w:delText>4</w:delText>
              </w:r>
              <w:r>
                <w:delText>00</w:delText>
              </w:r>
            </w:del>
          </w:p>
        </w:tc>
      </w:tr>
      <w:tr w:rsidR="00877C78" w14:paraId="5228283C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C870" w14:textId="3C45713C" w:rsidR="00877C78" w:rsidRDefault="00C357F2" w:rsidP="007D393F">
            <w:pPr>
              <w:pStyle w:val="TableText"/>
            </w:pPr>
            <w:ins w:id="71" w:author="Kiran Maroju (MFG)" w:date="2020-02-17T18:06:00Z">
              <w:r>
                <w:t>25</w:t>
              </w:r>
            </w:ins>
            <w:del w:id="72" w:author="Kiran Maroju (MFG)" w:date="2020-02-17T18:06:00Z">
              <w:r>
                <w:delText>2</w:delText>
              </w:r>
              <w:r w:rsidR="007D393F">
                <w:delText>0</w:delText>
              </w:r>
            </w:del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E7F4A88" w14:textId="4F15CDEF" w:rsidR="00877C78" w:rsidRDefault="007D393F">
            <w:pPr>
              <w:pStyle w:val="TableText"/>
            </w:pPr>
            <w:r>
              <w:t>Product #</w:t>
            </w:r>
            <w:ins w:id="73" w:author="Kiran Maroju (MFG)" w:date="2020-02-17T18:06:00Z">
              <w:r w:rsidR="00C357F2">
                <w:t>113</w:t>
              </w:r>
            </w:ins>
            <w:del w:id="74" w:author="Kiran Maroju (MFG)" w:date="2020-02-17T18:06:00Z">
              <w:r>
                <w:delText>112</w:delText>
              </w:r>
            </w:del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5AEEB7" w14:textId="128A1A13" w:rsidR="00877C78" w:rsidRDefault="00C357F2">
            <w:pPr>
              <w:pStyle w:val="Amount"/>
            </w:pPr>
            <w:ins w:id="75" w:author="Kiran Maroju (MFG)" w:date="2020-02-17T18:06:00Z">
              <w:r>
                <w:t>40</w:t>
              </w:r>
            </w:ins>
            <w:del w:id="76" w:author="Kiran Maroju (MFG)" w:date="2020-02-17T18:06:00Z">
              <w:r w:rsidR="007D393F">
                <w:delText>1</w:delText>
              </w:r>
              <w:r>
                <w:delText>0</w:delText>
              </w:r>
            </w:del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84BBDE" w14:textId="571712FB" w:rsidR="00877C78" w:rsidRDefault="00C357F2" w:rsidP="007D393F">
            <w:pPr>
              <w:pStyle w:val="Amount"/>
            </w:pPr>
            <w:ins w:id="77" w:author="Kiran Maroju (MFG)" w:date="2020-02-17T18:06:00Z">
              <w:r>
                <w:t>1000</w:t>
              </w:r>
            </w:ins>
            <w:del w:id="78" w:author="Kiran Maroju (MFG)" w:date="2020-02-17T18:06:00Z">
              <w:r w:rsidR="007D393F">
                <w:delText>20</w:delText>
              </w:r>
              <w:r>
                <w:delText>0</w:delText>
              </w:r>
            </w:del>
          </w:p>
        </w:tc>
      </w:tr>
      <w:tr w:rsidR="00877C78" w14:paraId="34E98B54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77E9" w14:textId="77777777" w:rsidR="00877C78" w:rsidRDefault="00C357F2">
            <w:pPr>
              <w:pStyle w:val="TableText"/>
            </w:pPr>
            <w:r>
              <w:t>30</w:t>
            </w: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B117FC" w14:textId="77777777" w:rsidR="00877C78" w:rsidRDefault="00C357F2">
            <w:pPr>
              <w:pStyle w:val="TableText"/>
            </w:pPr>
            <w:r>
              <w:t>Product #114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EF1FF6E" w14:textId="2B401D59" w:rsidR="00877C78" w:rsidRDefault="00C357F2" w:rsidP="007D393F">
            <w:pPr>
              <w:pStyle w:val="Amount"/>
            </w:pPr>
            <w:ins w:id="79" w:author="Kiran Maroju (MFG)" w:date="2020-02-17T18:06:00Z">
              <w:r>
                <w:t>100</w:t>
              </w:r>
            </w:ins>
            <w:del w:id="80" w:author="Kiran Maroju (MFG)" w:date="2020-02-17T18:06:00Z">
              <w:r w:rsidR="007D393F">
                <w:delText>5</w:delText>
              </w:r>
              <w:r>
                <w:delText>0</w:delText>
              </w:r>
            </w:del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E0F37B" w14:textId="55B2A3F7" w:rsidR="00877C78" w:rsidRDefault="00C357F2">
            <w:pPr>
              <w:pStyle w:val="Amount"/>
            </w:pPr>
            <w:ins w:id="81" w:author="Kiran Maroju (MFG)" w:date="2020-02-17T18:06:00Z">
              <w:r>
                <w:t>3000</w:t>
              </w:r>
            </w:ins>
            <w:del w:id="82" w:author="Kiran Maroju (MFG)" w:date="2020-02-17T18:06:00Z">
              <w:r w:rsidR="007D393F">
                <w:delText>15</w:delText>
              </w:r>
              <w:r>
                <w:delText>00</w:delText>
              </w:r>
            </w:del>
          </w:p>
        </w:tc>
      </w:tr>
      <w:tr w:rsidR="00877C78" w14:paraId="09F80331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E097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BF0135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9E2DF0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55284E" w14:textId="77777777" w:rsidR="00877C78" w:rsidRDefault="00877C78">
            <w:pPr>
              <w:pStyle w:val="Amount"/>
            </w:pPr>
          </w:p>
        </w:tc>
      </w:tr>
      <w:tr w:rsidR="00877C78" w14:paraId="7D0F8F60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F33E3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965113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B115ED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A2FEA2" w14:textId="77777777" w:rsidR="00877C78" w:rsidRDefault="00877C78">
            <w:pPr>
              <w:pStyle w:val="Amount"/>
            </w:pPr>
          </w:p>
        </w:tc>
      </w:tr>
      <w:tr w:rsidR="00877C78" w14:paraId="52CBEC01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3FE6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2C354B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0556D0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E037DD" w14:textId="77777777" w:rsidR="00877C78" w:rsidRDefault="00877C78">
            <w:pPr>
              <w:pStyle w:val="Amount"/>
            </w:pPr>
          </w:p>
        </w:tc>
      </w:tr>
      <w:tr w:rsidR="00877C78" w14:paraId="2911A061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D094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33C564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28381C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FD7F83" w14:textId="77777777" w:rsidR="00877C78" w:rsidRDefault="00877C78">
            <w:pPr>
              <w:pStyle w:val="Amount"/>
            </w:pPr>
          </w:p>
        </w:tc>
      </w:tr>
      <w:tr w:rsidR="00877C78" w14:paraId="4A2B347C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7046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3D9E866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B56904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8AC819" w14:textId="77777777" w:rsidR="00877C78" w:rsidRDefault="00877C78">
            <w:pPr>
              <w:pStyle w:val="Amount"/>
            </w:pPr>
          </w:p>
        </w:tc>
      </w:tr>
      <w:tr w:rsidR="00877C78" w14:paraId="537366E9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44DF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241853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2C5DEA1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FA7BFC" w14:textId="77777777" w:rsidR="00877C78" w:rsidRDefault="00877C78">
            <w:pPr>
              <w:pStyle w:val="Amount"/>
            </w:pPr>
          </w:p>
        </w:tc>
      </w:tr>
      <w:tr w:rsidR="00877C78" w14:paraId="69C72BD1" w14:textId="77777777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ECDD" w14:textId="77777777" w:rsidR="00877C78" w:rsidRDefault="00877C78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6E8332" w14:textId="77777777" w:rsidR="00877C78" w:rsidRDefault="00877C78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ABF5BE" w14:textId="77777777" w:rsidR="00877C78" w:rsidRDefault="00877C78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FF7F65" w14:textId="77777777" w:rsidR="00877C78" w:rsidRDefault="00877C78">
            <w:pPr>
              <w:pStyle w:val="Amount"/>
            </w:pPr>
          </w:p>
        </w:tc>
      </w:tr>
      <w:tr w:rsidR="00877C78" w14:paraId="4D9EBD3E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8E8E0DF" w14:textId="77777777" w:rsidR="00877C78" w:rsidRDefault="00877C78">
            <w:pPr>
              <w:pStyle w:val="TableText"/>
            </w:pP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078CB9" w14:textId="77777777" w:rsidR="00877C78" w:rsidRDefault="00C357F2">
            <w:pPr>
              <w:pStyle w:val="RightAligned"/>
            </w:pPr>
            <w:r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E7A82" w14:textId="41492341" w:rsidR="00877C78" w:rsidRDefault="00C357F2">
            <w:pPr>
              <w:pStyle w:val="Amount"/>
            </w:pPr>
            <w:ins w:id="83" w:author="Kiran Maroju (MFG)" w:date="2020-02-17T18:06:00Z">
              <w:r>
                <w:t>4500</w:t>
              </w:r>
            </w:ins>
            <w:del w:id="84" w:author="Kiran Maroju (MFG)" w:date="2020-02-17T18:06:00Z">
              <w:r w:rsidR="007D393F">
                <w:delText>21</w:delText>
              </w:r>
              <w:r>
                <w:delText>00</w:delText>
              </w:r>
            </w:del>
          </w:p>
        </w:tc>
      </w:tr>
      <w:tr w:rsidR="00877C78" w14:paraId="03F7E002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5DCEE2A4" w14:textId="77777777" w:rsidR="00877C78" w:rsidRDefault="00877C78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D995BA" w14:textId="77777777" w:rsidR="00877C78" w:rsidRDefault="00C357F2">
            <w:pPr>
              <w:pStyle w:val="RightAligned"/>
            </w:pPr>
            <w:r>
              <w:t>SALES TAX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A51ECD8" w14:textId="2DDA5D5D" w:rsidR="00877C78" w:rsidRDefault="00C357F2">
            <w:pPr>
              <w:pStyle w:val="Amount"/>
            </w:pPr>
            <w:ins w:id="85" w:author="Kiran Maroju (MFG)" w:date="2020-02-17T18:06:00Z">
              <w:r>
                <w:t>500</w:t>
              </w:r>
            </w:ins>
            <w:del w:id="86" w:author="Kiran Maroju (MFG)" w:date="2020-02-17T18:06:00Z">
              <w:r w:rsidR="007D393F">
                <w:delText>4</w:delText>
              </w:r>
              <w:r>
                <w:delText>00</w:delText>
              </w:r>
            </w:del>
          </w:p>
        </w:tc>
      </w:tr>
      <w:tr w:rsidR="00877C78" w14:paraId="362A8F32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57594F6B" w14:textId="77777777" w:rsidR="00877C78" w:rsidRDefault="00877C78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489989" w14:textId="77777777" w:rsidR="00877C78" w:rsidRDefault="00C357F2">
            <w:pPr>
              <w:pStyle w:val="RightAligned"/>
            </w:pPr>
            <w:r>
              <w:t>SHIPPING &amp; HANDLING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36D232" w14:textId="2D3C9014" w:rsidR="00877C78" w:rsidRDefault="00C357F2">
            <w:pPr>
              <w:pStyle w:val="Amount"/>
            </w:pPr>
            <w:ins w:id="87" w:author="Kiran Maroju (MFG)" w:date="2020-02-17T18:06:00Z">
              <w:r>
                <w:t>500</w:t>
              </w:r>
            </w:ins>
            <w:del w:id="88" w:author="Kiran Maroju (MFG)" w:date="2020-02-17T18:06:00Z">
              <w:r w:rsidR="007D393F">
                <w:delText>3</w:delText>
              </w:r>
              <w:r>
                <w:delText>00</w:delText>
              </w:r>
            </w:del>
          </w:p>
        </w:tc>
      </w:tr>
      <w:tr w:rsidR="00877C78" w14:paraId="593DCEE5" w14:textId="77777777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C45280" w14:textId="77777777" w:rsidR="00877C78" w:rsidRDefault="00877C78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9DAA1B" w14:textId="77777777" w:rsidR="00877C78" w:rsidRDefault="00C357F2">
            <w:pPr>
              <w:pStyle w:val="RightAligned"/>
            </w:pPr>
            <w:r>
              <w:t>TOTAL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A938ABB" w14:textId="07701A33" w:rsidR="00877C78" w:rsidRDefault="00C357F2">
            <w:pPr>
              <w:pStyle w:val="Amount"/>
            </w:pPr>
            <w:ins w:id="89" w:author="Kiran Maroju (MFG)" w:date="2020-02-17T18:06:00Z">
              <w:r>
                <w:t>5500</w:t>
              </w:r>
            </w:ins>
            <w:del w:id="90" w:author="Kiran Maroju (MFG)" w:date="2020-02-17T18:06:00Z">
              <w:r w:rsidR="007D393F">
                <w:delText>28</w:delText>
              </w:r>
              <w:r>
                <w:delText>00</w:delText>
              </w:r>
            </w:del>
          </w:p>
        </w:tc>
      </w:tr>
    </w:tbl>
    <w:p w14:paraId="3337126A" w14:textId="77777777" w:rsidR="00877C78" w:rsidRDefault="00877C78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877C78" w14:paraId="05CF2FCD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CA4393" w14:textId="3069C8EE" w:rsidR="00877C78" w:rsidRDefault="00C357F2">
            <w:pPr>
              <w:pStyle w:val="TableText"/>
            </w:pPr>
            <w:r>
              <w:lastRenderedPageBreak/>
              <w:t xml:space="preserve">Make all checks payable to </w:t>
            </w:r>
            <w:customXmlInsRangeStart w:id="91" w:author="Kiran Maroju (MFG)" w:date="2020-02-17T18:06:00Z"/>
            <w:sdt>
              <w:sdtPr>
                <w:alias w:val="Company"/>
                <w:id w:val="-447551157"/>
                <w:placeholder>
                  <w:docPart w:val="DCC4328B32E041EBABC32BE6E4C7A5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customXmlInsRangeEnd w:id="91"/>
                <w:ins w:id="92" w:author="Kiran Maroju (MFG)" w:date="2020-02-17T18:06:00Z">
                  <w:r w:rsidR="0051204F">
                    <w:t>XYZ</w:t>
                  </w:r>
                </w:ins>
                <w:customXmlInsRangeStart w:id="93" w:author="Kiran Maroju (MFG)" w:date="2020-02-17T18:06:00Z"/>
              </w:sdtContent>
            </w:sdt>
            <w:customXmlInsRangeEnd w:id="93"/>
            <w:customXmlDelRangeStart w:id="94" w:author="Kiran Maroju (MFG)" w:date="2020-02-17T18:06:00Z"/>
            <w:sdt>
              <w:sdtPr>
                <w:alias w:val="Company"/>
                <w:id w:val="241333536"/>
                <w:placeholder>
                  <w:docPart w:val="D0D20717CB9040A0B6DDD95AACDBAA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customXmlDelRangeEnd w:id="94"/>
                <w:del w:id="95" w:author="Kiran Maroju (MFG)" w:date="2020-02-17T18:06:00Z">
                  <w:r w:rsidR="00065017">
                    <w:delText>WXYZ</w:delText>
                  </w:r>
                </w:del>
                <w:customXmlDelRangeStart w:id="96" w:author="Kiran Maroju (MFG)" w:date="2020-02-17T18:06:00Z"/>
              </w:sdtContent>
            </w:sdt>
            <w:customXmlDelRangeEnd w:id="96"/>
            <w:r>
              <w:t>.</w:t>
            </w:r>
          </w:p>
          <w:p w14:paraId="048F3ACB" w14:textId="052BDAE5" w:rsidR="00877C78" w:rsidRDefault="00C357F2" w:rsidP="00C357F2">
            <w:pPr>
              <w:pStyle w:val="TableText"/>
            </w:pPr>
            <w:r>
              <w:t xml:space="preserve">If you have any questions concerning this invoice, contact: </w:t>
            </w:r>
            <w:sdt>
              <w:sdtPr>
                <w:alias w:val="Author"/>
                <w:id w:val="264470745"/>
                <w:placeholder>
                  <w:docPart w:val="76D362ABC0964AC4B209BF1D83FB90E1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1204F">
                  <w:t>Kumar J</w:t>
                </w:r>
              </w:sdtContent>
            </w:sdt>
            <w:r>
              <w:t xml:space="preserve"> at </w:t>
            </w:r>
            <w:customXmlInsRangeStart w:id="97" w:author="Kiran Maroju (MFG)" w:date="2020-02-17T18:06:00Z"/>
            <w:sdt>
              <w:sdtPr>
                <w:alias w:val="Company Phone Number"/>
                <w:tag w:val="Company Phone Number"/>
                <w:id w:val="1432545727"/>
                <w:placeholder>
                  <w:docPart w:val="D31AAF4EC39D48629477AFF670AAF07F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customXmlInsRangeEnd w:id="97"/>
                <w:ins w:id="98" w:author="Kiran Maroju (MFG)" w:date="2020-02-17T18:06:00Z">
                  <w:r w:rsidR="0051204F">
                    <w:t>+91 5566449922</w:t>
                  </w:r>
                </w:ins>
                <w:customXmlInsRangeStart w:id="99" w:author="Kiran Maroju (MFG)" w:date="2020-02-17T18:06:00Z"/>
              </w:sdtContent>
            </w:sdt>
            <w:customXmlInsRangeEnd w:id="99"/>
            <w:customXmlDelRangeStart w:id="100" w:author="Kiran Maroju (MFG)" w:date="2020-02-17T18:06:00Z"/>
            <w:sdt>
              <w:sdtPr>
                <w:alias w:val="Company Phone Number"/>
                <w:tag w:val="Company Phone Number"/>
                <w:id w:val="241333561"/>
                <w:placeholder>
                  <w:docPart w:val="AB0A8DF65C7D460ABF9D808B4985394B"/>
                </w:placeholder>
                <w:dataBinding w:prefixMappings="xmlns:ns0='http://schemas.microsoft.com/office/2006/coverPageProps'" w:xpath="/ns0:CoverPageProperties[1]/ns0:CompanyPhone[1]" w:storeItemID="{55AF091B-3C7A-41E3-B477-F2FDAA23CFDA}"/>
                <w:text/>
              </w:sdtPr>
              <w:sdtEndPr/>
              <w:sdtContent>
                <w:customXmlDelRangeEnd w:id="100"/>
                <w:del w:id="101" w:author="Kiran Maroju (MFG)" w:date="2020-02-17T18:06:00Z">
                  <w:r w:rsidR="007D393F">
                    <w:delText>+91 5566422</w:delText>
                  </w:r>
                  <w:r>
                    <w:delText>9922</w:delText>
                  </w:r>
                </w:del>
                <w:customXmlDelRangeStart w:id="102" w:author="Kiran Maroju (MFG)" w:date="2020-02-17T18:06:00Z"/>
              </w:sdtContent>
            </w:sdt>
            <w:customXmlDelRangeEnd w:id="102"/>
            <w:r>
              <w:t xml:space="preserve"> or </w:t>
            </w:r>
            <w:customXmlInsRangeStart w:id="103" w:author="Kiran Maroju (MFG)" w:date="2020-02-17T18:06:00Z"/>
            <w:sdt>
              <w:sdtPr>
                <w:alias w:val="Company E-mail Address"/>
                <w:tag w:val="Company E-mail Address"/>
                <w:id w:val="1382443388"/>
                <w:placeholder>
                  <w:docPart w:val="EB05341BB3034A3D8A1B87AB3227DE6A"/>
                </w:placeholder>
                <w:dataBinding w:prefixMappings="xmlns:ns0='http://schemas.microsoft.com/office/2006/coverPageProps'" w:xpath="/ns0:CoverPageProperties[1]/ns0:CompanyEmail[1]" w:storeItemID="{55AF091B-3C7A-41E3-B477-F2FDAA23CFDA}"/>
                <w:text/>
              </w:sdtPr>
              <w:sdtEndPr/>
              <w:sdtContent>
                <w:customXmlInsRangeEnd w:id="103"/>
                <w:ins w:id="104" w:author="Kiran Maroju (MFG)" w:date="2020-02-17T18:06:00Z">
                  <w:r w:rsidR="0051204F">
                    <w:t>xyz@xyz.com</w:t>
                  </w:r>
                </w:ins>
                <w:customXmlInsRangeStart w:id="105" w:author="Kiran Maroju (MFG)" w:date="2020-02-17T18:06:00Z"/>
              </w:sdtContent>
            </w:sdt>
            <w:customXmlInsRangeEnd w:id="105"/>
            <w:bookmarkStart w:id="106" w:name="_GoBack"/>
            <w:customXmlDelRangeStart w:id="107" w:author="Kiran Maroju (MFG)" w:date="2020-02-17T18:06:00Z"/>
            <w:sdt>
              <w:sdtPr>
                <w:alias w:val="Company E-mail Address"/>
                <w:tag w:val="Company E-mail Address"/>
                <w:id w:val="241333573"/>
                <w:placeholder>
                  <w:docPart w:val="3A20686BA77D4156A03ABF1EF0B3F3EF"/>
                </w:placeholder>
                <w:dataBinding w:prefixMappings="xmlns:ns0='http://schemas.microsoft.com/office/2006/coverPageProps'" w:xpath="/ns0:CoverPageProperties[1]/ns0:CompanyEmail[1]" w:storeItemID="{55AF091B-3C7A-41E3-B477-F2FDAA23CFDA}"/>
                <w:text/>
              </w:sdtPr>
              <w:sdtEndPr/>
              <w:sdtContent>
                <w:customXmlDelRangeEnd w:id="107"/>
                <w:del w:id="108" w:author="Kiran Maroju (MFG)" w:date="2020-02-17T18:06:00Z">
                  <w:r>
                    <w:delText>xyz</w:delText>
                  </w:r>
                  <w:r w:rsidR="007D393F">
                    <w:delText>2</w:delText>
                  </w:r>
                  <w:r>
                    <w:delText>@</w:delText>
                  </w:r>
                  <w:r w:rsidR="007D393F">
                    <w:delText>w</w:delText>
                  </w:r>
                  <w:r>
                    <w:delText>xyz.com</w:delText>
                  </w:r>
                </w:del>
                <w:customXmlDelRangeStart w:id="109" w:author="Kiran Maroju (MFG)" w:date="2020-02-17T18:06:00Z"/>
              </w:sdtContent>
            </w:sdt>
            <w:customXmlDelRangeEnd w:id="109"/>
            <w:bookmarkEnd w:id="106"/>
            <w:r>
              <w:t>.</w:t>
            </w:r>
          </w:p>
        </w:tc>
      </w:tr>
      <w:tr w:rsidR="00877C78" w14:paraId="04266BB6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78698BD5" w14:textId="77777777" w:rsidR="00877C78" w:rsidRDefault="00C357F2">
            <w:pPr>
              <w:pStyle w:val="CenteredColumnHeading"/>
            </w:pPr>
            <w:r>
              <w:t>Thank you for your business!</w:t>
            </w:r>
          </w:p>
        </w:tc>
      </w:tr>
    </w:tbl>
    <w:p w14:paraId="50FEC603" w14:textId="77777777" w:rsidR="00877C78" w:rsidRDefault="00877C78"/>
    <w:sectPr w:rsidR="00877C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C0409" w14:textId="77777777" w:rsidR="0051204F" w:rsidRDefault="0051204F" w:rsidP="00C357F2">
      <w:r>
        <w:separator/>
      </w:r>
    </w:p>
  </w:endnote>
  <w:endnote w:type="continuationSeparator" w:id="0">
    <w:p w14:paraId="47DEDA5B" w14:textId="77777777" w:rsidR="0051204F" w:rsidRDefault="0051204F" w:rsidP="00C357F2">
      <w:r>
        <w:continuationSeparator/>
      </w:r>
    </w:p>
  </w:endnote>
  <w:endnote w:type="continuationNotice" w:id="1">
    <w:p w14:paraId="741A0158" w14:textId="77777777" w:rsidR="0051204F" w:rsidRDefault="00512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2AD8D" w14:textId="77777777" w:rsidR="0051204F" w:rsidRDefault="00512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88448" w14:textId="77777777" w:rsidR="00C357F2" w:rsidRDefault="00C357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c14028a89fa43e111dd0ac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F30F6" w14:textId="77777777" w:rsidR="00C357F2" w:rsidRPr="00C357F2" w:rsidRDefault="00C357F2" w:rsidP="00C357F2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357F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dc14028a89fa43e111dd0a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" o:allowincell="f" filled="f" stroked="f">
              <v:textbox inset=",0,,0">
                <w:txbxContent>
                  <w:p w14:paraId="58FF30F6" w14:textId="77777777" w:rsidR="00C357F2" w:rsidRPr="00C357F2" w:rsidRDefault="00C357F2" w:rsidP="00C357F2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357F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4D702" w14:textId="77777777" w:rsidR="0051204F" w:rsidRDefault="00512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048EA" w14:textId="77777777" w:rsidR="0051204F" w:rsidRDefault="0051204F" w:rsidP="00C357F2">
      <w:r>
        <w:separator/>
      </w:r>
    </w:p>
  </w:footnote>
  <w:footnote w:type="continuationSeparator" w:id="0">
    <w:p w14:paraId="6D41B4FE" w14:textId="77777777" w:rsidR="0051204F" w:rsidRDefault="0051204F" w:rsidP="00C357F2">
      <w:r>
        <w:continuationSeparator/>
      </w:r>
    </w:p>
  </w:footnote>
  <w:footnote w:type="continuationNotice" w:id="1">
    <w:p w14:paraId="6F8C12CC" w14:textId="77777777" w:rsidR="0051204F" w:rsidRDefault="00512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1EB86" w14:textId="77777777" w:rsidR="0051204F" w:rsidRDefault="00512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08E9D" w14:textId="77777777" w:rsidR="0051204F" w:rsidRDefault="005120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D6F5" w14:textId="77777777" w:rsidR="0051204F" w:rsidRDefault="0051204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iran Maroju (MFG)">
    <w15:presenceInfo w15:providerId="AD" w15:userId="S-1-5-21-57989841-616249376-1801674531-1096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F2"/>
    <w:rsid w:val="00065017"/>
    <w:rsid w:val="00124B7E"/>
    <w:rsid w:val="0028357F"/>
    <w:rsid w:val="00287999"/>
    <w:rsid w:val="003A6FF3"/>
    <w:rsid w:val="0051204F"/>
    <w:rsid w:val="007D393F"/>
    <w:rsid w:val="00877C78"/>
    <w:rsid w:val="00A92028"/>
    <w:rsid w:val="00B24333"/>
    <w:rsid w:val="00C357F2"/>
    <w:rsid w:val="00D8771C"/>
    <w:rsid w:val="00EA17C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78415B7-DE25-488F-B135-8DCFD752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Heading3"/>
    <w:qFormat/>
  </w:style>
  <w:style w:type="paragraph" w:customStyle="1" w:styleId="Slogan">
    <w:name w:val="Slogan"/>
    <w:basedOn w:val="Heading3"/>
    <w:qFormat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Heading2"/>
    <w:qFormat/>
  </w:style>
  <w:style w:type="paragraph" w:customStyle="1" w:styleId="ColumnHeading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ommentsNotBold">
    <w:name w:val="Comments (Not Bold)"/>
    <w:basedOn w:val="Comments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C35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7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5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7F2"/>
    <w:rPr>
      <w:sz w:val="24"/>
      <w:szCs w:val="24"/>
    </w:rPr>
  </w:style>
  <w:style w:type="paragraph" w:styleId="Revision">
    <w:name w:val="Revision"/>
    <w:hidden/>
    <w:semiHidden/>
    <w:rsid w:val="0051204F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-Automation\Word-Docs\Invoice-Env-S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A790F6CFEE4AE694E7EF9361842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F2E8C-0199-4619-AAD8-B3013310966A}"/>
      </w:docPartPr>
      <w:docPartBody>
        <w:p w:rsidR="00FB69B2" w:rsidRDefault="001934DE">
          <w:pPr>
            <w:pStyle w:val="26A790F6CFEE4AE694E7EF9361842576"/>
          </w:pPr>
          <w:r>
            <w:t>[Company Name]</w:t>
          </w:r>
        </w:p>
      </w:docPartBody>
    </w:docPart>
    <w:docPart>
      <w:docPartPr>
        <w:name w:val="DBBB13EB20FA44288CA7ABC84EA0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9020-CA27-419A-91ED-0B376AFD91FD}"/>
      </w:docPartPr>
      <w:docPartBody>
        <w:p w:rsidR="00FB69B2" w:rsidRDefault="001934DE">
          <w:pPr>
            <w:pStyle w:val="DBBB13EB20FA44288CA7ABC84EA06D27"/>
          </w:pPr>
          <w:r>
            <w:t>[Company Address]</w:t>
          </w:r>
        </w:p>
      </w:docPartBody>
    </w:docPart>
    <w:docPart>
      <w:docPartPr>
        <w:name w:val="A6CB2DC651774ACEB0F1FAA80312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A181-20AE-47BB-ABD0-311B37B7905D}"/>
      </w:docPartPr>
      <w:docPartBody>
        <w:p w:rsidR="00FB69B2" w:rsidRDefault="001934DE">
          <w:pPr>
            <w:pStyle w:val="A6CB2DC651774ACEB0F1FAA803121949"/>
          </w:pPr>
          <w:r>
            <w:t>[Phone Number]</w:t>
          </w:r>
        </w:p>
      </w:docPartBody>
    </w:docPart>
    <w:docPart>
      <w:docPartPr>
        <w:name w:val="A120E7A6A60840AAA9F3717C795BE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5BE39-4612-4EB6-92FC-2E34392D9186}"/>
      </w:docPartPr>
      <w:docPartBody>
        <w:p w:rsidR="00FB69B2" w:rsidRDefault="001934DE">
          <w:pPr>
            <w:pStyle w:val="A120E7A6A60840AAA9F3717C795BEA97"/>
          </w:pPr>
          <w:r>
            <w:t>[Fax Number]</w:t>
          </w:r>
        </w:p>
      </w:docPartBody>
    </w:docPart>
    <w:docPart>
      <w:docPartPr>
        <w:name w:val="379EAB61A17B4145998B5BBE65E09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F9FDE-E560-4356-B873-0BAA2B154999}"/>
      </w:docPartPr>
      <w:docPartBody>
        <w:p w:rsidR="00FB69B2" w:rsidRDefault="001934DE">
          <w:pPr>
            <w:pStyle w:val="379EAB61A17B4145998B5BBE65E098AE"/>
          </w:pPr>
          <w:r>
            <w:t>[Pick the date]</w:t>
          </w:r>
        </w:p>
      </w:docPartBody>
    </w:docPart>
    <w:docPart>
      <w:docPartPr>
        <w:name w:val="D0D20717CB9040A0B6DDD95AACDBA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32E3-AEB8-41EB-8AD4-F2A0E4BE4344}"/>
      </w:docPartPr>
      <w:docPartBody>
        <w:p w:rsidR="00FB69B2" w:rsidRDefault="001934DE">
          <w:pPr>
            <w:pStyle w:val="D0D20717CB9040A0B6DDD95AACDBAAA2"/>
          </w:pPr>
          <w:r>
            <w:t>[Company Name]</w:t>
          </w:r>
        </w:p>
      </w:docPartBody>
    </w:docPart>
    <w:docPart>
      <w:docPartPr>
        <w:name w:val="76D362ABC0964AC4B209BF1D83FB9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E77F9-4CA3-4808-9796-F04DD50AFB5A}"/>
      </w:docPartPr>
      <w:docPartBody>
        <w:p w:rsidR="00FB69B2" w:rsidRDefault="001934DE">
          <w:pPr>
            <w:pStyle w:val="76D362ABC0964AC4B209BF1D83FB90E1"/>
          </w:pPr>
          <w:r>
            <w:t>[Your Name]</w:t>
          </w:r>
        </w:p>
      </w:docPartBody>
    </w:docPart>
    <w:docPart>
      <w:docPartPr>
        <w:name w:val="AB0A8DF65C7D460ABF9D808B49853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9B970-7C6D-4A2F-BA57-1D0D17373450}"/>
      </w:docPartPr>
      <w:docPartBody>
        <w:p w:rsidR="00FB69B2" w:rsidRDefault="001934DE">
          <w:pPr>
            <w:pStyle w:val="AB0A8DF65C7D460ABF9D808B4985394B"/>
          </w:pPr>
          <w:r>
            <w:t>[Phone Number]</w:t>
          </w:r>
        </w:p>
      </w:docPartBody>
    </w:docPart>
    <w:docPart>
      <w:docPartPr>
        <w:name w:val="3A20686BA77D4156A03ABF1EF0B3F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E8D6B-25D8-49CF-8E2C-40318155874C}"/>
      </w:docPartPr>
      <w:docPartBody>
        <w:p w:rsidR="00FB69B2" w:rsidRDefault="001934DE">
          <w:pPr>
            <w:pStyle w:val="3A20686BA77D4156A03ABF1EF0B3F3EF"/>
          </w:pPr>
          <w:r>
            <w:t>[E-mail Address]</w:t>
          </w:r>
        </w:p>
      </w:docPartBody>
    </w:docPart>
    <w:docPart>
      <w:docPartPr>
        <w:name w:val="64460A5D1F034538BE4B1A3B4E07B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706BA-2836-4775-A5D7-E9983B2ACA72}"/>
      </w:docPartPr>
      <w:docPartBody>
        <w:p w:rsidR="00000000" w:rsidRDefault="00980F92">
          <w:pPr>
            <w:pStyle w:val="64460A5D1F034538BE4B1A3B4E07BF6D"/>
          </w:pPr>
          <w:r>
            <w:t>[Company Name]</w:t>
          </w:r>
        </w:p>
      </w:docPartBody>
    </w:docPart>
    <w:docPart>
      <w:docPartPr>
        <w:name w:val="0282EC41E1C24E07842C16104698E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D3A6-7596-42CC-B538-1F340E7D5D99}"/>
      </w:docPartPr>
      <w:docPartBody>
        <w:p w:rsidR="00000000" w:rsidRDefault="00980F92">
          <w:pPr>
            <w:pStyle w:val="0282EC41E1C24E07842C16104698E13B"/>
          </w:pPr>
          <w:r>
            <w:t>[Company Address]</w:t>
          </w:r>
        </w:p>
      </w:docPartBody>
    </w:docPart>
    <w:docPart>
      <w:docPartPr>
        <w:name w:val="F16DC7D5706045A2AA4E8E6E6259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FCBC-19F8-4DAF-84AB-2F548965459D}"/>
      </w:docPartPr>
      <w:docPartBody>
        <w:p w:rsidR="00000000" w:rsidRDefault="00980F92">
          <w:pPr>
            <w:pStyle w:val="F16DC7D5706045A2AA4E8E6E62593B98"/>
          </w:pPr>
          <w:r>
            <w:t>[Phone Number]</w:t>
          </w:r>
        </w:p>
      </w:docPartBody>
    </w:docPart>
    <w:docPart>
      <w:docPartPr>
        <w:name w:val="8E94BC35E933452DB94F7986E194C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548E-6AE6-4992-9452-1CA3DE15C5B4}"/>
      </w:docPartPr>
      <w:docPartBody>
        <w:p w:rsidR="00000000" w:rsidRDefault="00980F92">
          <w:pPr>
            <w:pStyle w:val="8E94BC35E933452DB94F7986E194C8D0"/>
          </w:pPr>
          <w:r>
            <w:t>[100]</w:t>
          </w:r>
        </w:p>
      </w:docPartBody>
    </w:docPart>
    <w:docPart>
      <w:docPartPr>
        <w:name w:val="0473F18BBC114E518ED9392C23E8A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0DB-D3B9-47B2-A656-27F2A1522400}"/>
      </w:docPartPr>
      <w:docPartBody>
        <w:p w:rsidR="00000000" w:rsidRDefault="00980F92">
          <w:pPr>
            <w:pStyle w:val="0473F18BBC114E518ED9392C23E8A0C0"/>
          </w:pPr>
          <w:r>
            <w:t>[Pick the date]</w:t>
          </w:r>
        </w:p>
      </w:docPartBody>
    </w:docPart>
    <w:docPart>
      <w:docPartPr>
        <w:name w:val="0CC55B63EEA040298606D0ED4015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8B44-FAE4-493B-9C85-21E9F60EEE0F}"/>
      </w:docPartPr>
      <w:docPartBody>
        <w:p w:rsidR="00000000" w:rsidRDefault="00980F92">
          <w:pPr>
            <w:pStyle w:val="0CC55B63EEA040298606D0ED401537AA"/>
          </w:pPr>
          <w:r>
            <w:t>[Company Name]</w:t>
          </w:r>
        </w:p>
      </w:docPartBody>
    </w:docPart>
    <w:docPart>
      <w:docPartPr>
        <w:name w:val="DCC4328B32E041EBABC32BE6E4C7A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869F-63E3-4B5B-BC72-9E559CFC0EA0}"/>
      </w:docPartPr>
      <w:docPartBody>
        <w:p w:rsidR="00000000" w:rsidRDefault="00980F92">
          <w:pPr>
            <w:pStyle w:val="DCC4328B32E041EBABC32BE6E4C7A575"/>
          </w:pPr>
          <w:r>
            <w:t>[Company Name]</w:t>
          </w:r>
        </w:p>
      </w:docPartBody>
    </w:docPart>
    <w:docPart>
      <w:docPartPr>
        <w:name w:val="D31AAF4EC39D48629477AFF670AAF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1A92-6386-44ED-BFC9-45256D3876D9}"/>
      </w:docPartPr>
      <w:docPartBody>
        <w:p w:rsidR="00000000" w:rsidRDefault="00980F92">
          <w:pPr>
            <w:pStyle w:val="D31AAF4EC39D48629477AFF670AAF07F"/>
          </w:pPr>
          <w:r>
            <w:t>[Phone Number]</w:t>
          </w:r>
        </w:p>
      </w:docPartBody>
    </w:docPart>
    <w:docPart>
      <w:docPartPr>
        <w:name w:val="EB05341BB3034A3D8A1B87AB3227D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8197C-A558-4C01-8353-4E244BA62072}"/>
      </w:docPartPr>
      <w:docPartBody>
        <w:p w:rsidR="00000000" w:rsidRDefault="00980F92">
          <w:pPr>
            <w:pStyle w:val="EB05341BB3034A3D8A1B87AB3227DE6A"/>
          </w:pPr>
          <w: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B2"/>
    <w:rsid w:val="001934DE"/>
    <w:rsid w:val="00980F92"/>
    <w:rsid w:val="00F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A790F6CFEE4AE694E7EF9361842576">
    <w:name w:val="26A790F6CFEE4AE694E7EF9361842576"/>
  </w:style>
  <w:style w:type="paragraph" w:customStyle="1" w:styleId="E86FEFC013784A409DDF3121CD4A78DC">
    <w:name w:val="E86FEFC013784A409DDF3121CD4A78DC"/>
  </w:style>
  <w:style w:type="paragraph" w:customStyle="1" w:styleId="DBBB13EB20FA44288CA7ABC84EA06D27">
    <w:name w:val="DBBB13EB20FA44288CA7ABC84EA06D27"/>
  </w:style>
  <w:style w:type="paragraph" w:customStyle="1" w:styleId="A6CB2DC651774ACEB0F1FAA803121949">
    <w:name w:val="A6CB2DC651774ACEB0F1FAA803121949"/>
  </w:style>
  <w:style w:type="paragraph" w:customStyle="1" w:styleId="A120E7A6A60840AAA9F3717C795BEA97">
    <w:name w:val="A120E7A6A60840AAA9F3717C795BEA97"/>
  </w:style>
  <w:style w:type="paragraph" w:customStyle="1" w:styleId="1B40F78A858B4227B6808E1F941C6427">
    <w:name w:val="1B40F78A858B4227B6808E1F941C6427"/>
  </w:style>
  <w:style w:type="paragraph" w:customStyle="1" w:styleId="379EAB61A17B4145998B5BBE65E098AE">
    <w:name w:val="379EAB61A17B4145998B5BBE65E098AE"/>
  </w:style>
  <w:style w:type="paragraph" w:customStyle="1" w:styleId="5A0B80532B4B4C539A6B14F0A1778E54">
    <w:name w:val="5A0B80532B4B4C539A6B14F0A1778E54"/>
  </w:style>
  <w:style w:type="paragraph" w:customStyle="1" w:styleId="EF71059DF48E44A1BFB84359631CC466">
    <w:name w:val="EF71059DF48E44A1BFB84359631CC466"/>
  </w:style>
  <w:style w:type="paragraph" w:customStyle="1" w:styleId="647F010C5DA84FE09FE26CA67CCEA1EB">
    <w:name w:val="647F010C5DA84FE09FE26CA67CCEA1EB"/>
  </w:style>
  <w:style w:type="paragraph" w:customStyle="1" w:styleId="6DA346237AE644B5B8B52C8100335600">
    <w:name w:val="6DA346237AE644B5B8B52C8100335600"/>
  </w:style>
  <w:style w:type="paragraph" w:customStyle="1" w:styleId="5B2048E7F27748429D617F911F2C1721">
    <w:name w:val="5B2048E7F27748429D617F911F2C1721"/>
  </w:style>
  <w:style w:type="paragraph" w:customStyle="1" w:styleId="5CA4DD9AA4AC44D2A7D5DF0256AF5D58">
    <w:name w:val="5CA4DD9AA4AC44D2A7D5DF0256AF5D58"/>
  </w:style>
  <w:style w:type="paragraph" w:customStyle="1" w:styleId="090352E2866648D89C028424D6FAD83A">
    <w:name w:val="090352E2866648D89C028424D6FAD83A"/>
  </w:style>
  <w:style w:type="paragraph" w:customStyle="1" w:styleId="83DB8EC120FA44AC81F96D5E3671F6FD">
    <w:name w:val="83DB8EC120FA44AC81F96D5E3671F6FD"/>
  </w:style>
  <w:style w:type="paragraph" w:customStyle="1" w:styleId="1DE1FFAC9A58448289E39C14333C42A5">
    <w:name w:val="1DE1FFAC9A58448289E39C14333C42A5"/>
  </w:style>
  <w:style w:type="paragraph" w:customStyle="1" w:styleId="A245AD1655CC47ACAF22FD6C4C377749">
    <w:name w:val="A245AD1655CC47ACAF22FD6C4C377749"/>
  </w:style>
  <w:style w:type="paragraph" w:customStyle="1" w:styleId="587B35C96753423C8E119C4128C3364F">
    <w:name w:val="587B35C96753423C8E119C4128C3364F"/>
  </w:style>
  <w:style w:type="paragraph" w:customStyle="1" w:styleId="D0D20717CB9040A0B6DDD95AACDBAAA2">
    <w:name w:val="D0D20717CB9040A0B6DDD95AACDBAAA2"/>
  </w:style>
  <w:style w:type="paragraph" w:customStyle="1" w:styleId="76D362ABC0964AC4B209BF1D83FB90E1">
    <w:name w:val="76D362ABC0964AC4B209BF1D83FB90E1"/>
  </w:style>
  <w:style w:type="paragraph" w:customStyle="1" w:styleId="AB0A8DF65C7D460ABF9D808B4985394B">
    <w:name w:val="AB0A8DF65C7D460ABF9D808B4985394B"/>
  </w:style>
  <w:style w:type="paragraph" w:customStyle="1" w:styleId="3A20686BA77D4156A03ABF1EF0B3F3EF">
    <w:name w:val="3A20686BA77D4156A03ABF1EF0B3F3EF"/>
  </w:style>
  <w:style w:type="paragraph" w:customStyle="1" w:styleId="64460A5D1F034538BE4B1A3B4E07BF6D">
    <w:name w:val="64460A5D1F034538BE4B1A3B4E07BF6D"/>
  </w:style>
  <w:style w:type="paragraph" w:customStyle="1" w:styleId="0282EC41E1C24E07842C16104698E13B">
    <w:name w:val="0282EC41E1C24E07842C16104698E13B"/>
  </w:style>
  <w:style w:type="paragraph" w:customStyle="1" w:styleId="F16DC7D5706045A2AA4E8E6E62593B98">
    <w:name w:val="F16DC7D5706045A2AA4E8E6E62593B98"/>
  </w:style>
  <w:style w:type="paragraph" w:customStyle="1" w:styleId="8E94BC35E933452DB94F7986E194C8D0">
    <w:name w:val="8E94BC35E933452DB94F7986E194C8D0"/>
  </w:style>
  <w:style w:type="paragraph" w:customStyle="1" w:styleId="0473F18BBC114E518ED9392C23E8A0C0">
    <w:name w:val="0473F18BBC114E518ED9392C23E8A0C0"/>
  </w:style>
  <w:style w:type="paragraph" w:customStyle="1" w:styleId="0CC55B63EEA040298606D0ED401537AA">
    <w:name w:val="0CC55B63EEA040298606D0ED401537AA"/>
  </w:style>
  <w:style w:type="paragraph" w:customStyle="1" w:styleId="DCC4328B32E041EBABC32BE6E4C7A575">
    <w:name w:val="DCC4328B32E041EBABC32BE6E4C7A575"/>
  </w:style>
  <w:style w:type="paragraph" w:customStyle="1" w:styleId="D31AAF4EC39D48629477AFF670AAF07F">
    <w:name w:val="D31AAF4EC39D48629477AFF670AAF07F"/>
  </w:style>
  <w:style w:type="paragraph" w:customStyle="1" w:styleId="EB05341BB3034A3D8A1B87AB3227DE6A">
    <w:name w:val="EB05341BB3034A3D8A1B87AB3227D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2020-02-13T00:00:00</PublishDate>
  <Abstract/>
  <CompanyAddress>202/1, Gachibowli</CompanyAddress>
  <CompanyPhone>+91 5566449922</CompanyPhone>
  <CompanyFax>040-456789</CompanyFax>
  <CompanyEmail>xyz@xyz.com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Sales invoice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Sales invoice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269359</Value>
      <Value>1281915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2009-05-30T21:18:40+00:00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424141. 537272. 737370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TP010072676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143532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63462-0860-4A01-B137-F1FD88867F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9F511-8413-456F-AA22-71F219E7AB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AFD6CB2-5D8A-43A4-ADA3-EB9BBB72A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Invoice-Env-SIT.dotx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subject/>
  <dc:creator>Kumar J</dc:creator>
  <cp:keywords/>
  <cp:lastModifiedBy>Kiran Maroju (MFG)</cp:lastModifiedBy>
  <cp:revision>1</cp:revision>
  <cp:lastPrinted>2006-08-01T17:47:00Z</cp:lastPrinted>
  <dcterms:created xsi:type="dcterms:W3CDTF">2020-02-13T06:58:00Z</dcterms:created>
  <dcterms:modified xsi:type="dcterms:W3CDTF">2020-02-17T12:40:00Z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95;#zwd120;#448;#zwd140;#79;#tpl120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b9a70571-31c6-4603-80c1-ef2fb871a62a_Enabled">
    <vt:lpwstr>True</vt:lpwstr>
  </property>
  <property fmtid="{D5CDD505-2E9C-101B-9397-08002B2CF9AE}" pid="11" name="MSIP_Label_b9a70571-31c6-4603-80c1-ef2fb871a62a_SiteId">
    <vt:lpwstr>258ac4e4-146a-411e-9dc8-79a9e12fd6da</vt:lpwstr>
  </property>
  <property fmtid="{D5CDD505-2E9C-101B-9397-08002B2CF9AE}" pid="12" name="MSIP_Label_b9a70571-31c6-4603-80c1-ef2fb871a62a_Owner">
    <vt:lpwstr>KI251770@wipro.com</vt:lpwstr>
  </property>
  <property fmtid="{D5CDD505-2E9C-101B-9397-08002B2CF9AE}" pid="13" name="MSIP_Label_b9a70571-31c6-4603-80c1-ef2fb871a62a_SetDate">
    <vt:lpwstr>2020-02-13T07:07:20.2684307Z</vt:lpwstr>
  </property>
  <property fmtid="{D5CDD505-2E9C-101B-9397-08002B2CF9AE}" pid="14" name="MSIP_Label_b9a70571-31c6-4603-80c1-ef2fb871a62a_Name">
    <vt:lpwstr>Internal and Restricted</vt:lpwstr>
  </property>
  <property fmtid="{D5CDD505-2E9C-101B-9397-08002B2CF9AE}" pid="15" name="MSIP_Label_b9a70571-31c6-4603-80c1-ef2fb871a62a_Application">
    <vt:lpwstr>Microsoft Azure Information Protection</vt:lpwstr>
  </property>
  <property fmtid="{D5CDD505-2E9C-101B-9397-08002B2CF9AE}" pid="16" name="MSIP_Label_b9a70571-31c6-4603-80c1-ef2fb871a62a_ActionId">
    <vt:lpwstr>78d94de9-b645-4f1c-9af7-5d14b24e80ad</vt:lpwstr>
  </property>
  <property fmtid="{D5CDD505-2E9C-101B-9397-08002B2CF9AE}" pid="17" name="MSIP_Label_b9a70571-31c6-4603-80c1-ef2fb871a62a_Extended_MSFT_Method">
    <vt:lpwstr>Automatic</vt:lpwstr>
  </property>
  <property fmtid="{D5CDD505-2E9C-101B-9397-08002B2CF9AE}" pid="18" name="Sensitivity">
    <vt:lpwstr>Internal and Restricted</vt:lpwstr>
  </property>
</Properties>
</file>